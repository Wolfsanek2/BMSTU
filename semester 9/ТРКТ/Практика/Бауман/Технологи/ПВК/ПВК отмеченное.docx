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5745" w:type="dxa"/>
        <w:tblInd w:w="2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9"/>
        <w:gridCol w:w="121"/>
        <w:gridCol w:w="890"/>
        <w:gridCol w:w="1114"/>
        <w:gridCol w:w="729"/>
        <w:gridCol w:w="1230"/>
        <w:gridCol w:w="836"/>
        <w:gridCol w:w="68"/>
        <w:gridCol w:w="242"/>
        <w:gridCol w:w="474"/>
        <w:gridCol w:w="701"/>
        <w:gridCol w:w="55"/>
        <w:gridCol w:w="140"/>
        <w:gridCol w:w="1088"/>
        <w:gridCol w:w="1171"/>
        <w:gridCol w:w="392"/>
        <w:gridCol w:w="555"/>
        <w:gridCol w:w="146"/>
        <w:gridCol w:w="584"/>
        <w:gridCol w:w="87"/>
        <w:gridCol w:w="696"/>
        <w:gridCol w:w="452"/>
        <w:gridCol w:w="749"/>
        <w:gridCol w:w="367"/>
        <w:gridCol w:w="247"/>
        <w:gridCol w:w="87"/>
        <w:gridCol w:w="453"/>
        <w:gridCol w:w="55"/>
        <w:gridCol w:w="192"/>
        <w:gridCol w:w="748"/>
        <w:gridCol w:w="237"/>
      </w:tblGrid>
      <w:tr w:rsidR="00DA354B">
        <w:trPr>
          <w:cantSplit/>
          <w:trHeight w:hRule="exact" w:val="247"/>
        </w:trPr>
        <w:tc>
          <w:tcPr>
            <w:tcW w:w="10645" w:type="dxa"/>
            <w:gridSpan w:val="17"/>
            <w:shd w:val="clear" w:color="auto" w:fill="auto"/>
          </w:tcPr>
          <w:p w:rsidR="00DA354B" w:rsidRDefault="00DA354B">
            <w:pPr>
              <w:pStyle w:val="af5"/>
            </w:pP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pict/>
            </w:r>
            <w:r>
              <w:rPr>
                <w:szCs w:val="28"/>
                <w:lang w:eastAsia="ru-RU"/>
              </w:rPr>
              <w:pict>
                <v:shape id="Text Box 2" o:spid="_x0000_s1030" type="#_x0000_m1031" style="position:absolute;margin-left:609.05pt;margin-top:-16.35pt;width:182.9pt;height:19.75pt;z-index:251656192;mso-wrap-style:square;mso-position-horizontal-relative:margin;mso-position-vertical-relative:text;v-text-anchor:top" coordsize="" o:allowincell="f" path="m,l-127,r,-127l,-127xe" filled="f" stroked="f" strokecolor="#3465a4">
                  <v:fill o:detectmouseclick="t"/>
                  <v:stroke joinstyle="round" endcap="flat"/>
                  <w10:wrap anchorx="margin"/>
                </v:shape>
              </w:pict>
            </w:r>
          </w:p>
          <w:p w:rsidR="00DA354B" w:rsidRDefault="00DA354B">
            <w:pPr>
              <w:rPr>
                <w:szCs w:val="28"/>
                <w:lang w:eastAsia="ru-RU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2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hRule="exact" w:val="247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FA7BAA"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376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/>
        </w:tc>
        <w:tc>
          <w:tcPr>
            <w:tcW w:w="4576" w:type="dxa"/>
            <w:gridSpan w:val="8"/>
            <w:tcBorders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  <w:p w:rsidR="00DA354B" w:rsidRDefault="00DA354B"/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pStyle w:val="Header"/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2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47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FA7BAA"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066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784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701" w:type="dxa"/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283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71" w:type="dxa"/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947" w:type="dxa"/>
            <w:gridSpan w:val="2"/>
            <w:tcBorders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2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47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FA7BAA">
            <w:r>
              <w:rPr>
                <w:sz w:val="20"/>
              </w:rPr>
              <w:t>Подл.</w:t>
            </w: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4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16"/>
              </w:rPr>
            </w:pPr>
          </w:p>
        </w:tc>
        <w:tc>
          <w:tcPr>
            <w:tcW w:w="206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16"/>
              </w:rPr>
            </w:pPr>
          </w:p>
        </w:tc>
        <w:tc>
          <w:tcPr>
            <w:tcW w:w="784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701" w:type="dxa"/>
            <w:tcBorders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283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71" w:type="dxa"/>
            <w:tcBorders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94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2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510"/>
        </w:trPr>
        <w:tc>
          <w:tcPr>
            <w:tcW w:w="743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pStyle w:val="Header"/>
              <w:snapToGrid w:val="0"/>
              <w:jc w:val="center"/>
            </w:pPr>
          </w:p>
        </w:tc>
        <w:tc>
          <w:tcPr>
            <w:tcW w:w="33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pStyle w:val="Header"/>
              <w:snapToGrid w:val="0"/>
              <w:jc w:val="center"/>
              <w:rPr>
                <w:sz w:val="36"/>
              </w:rPr>
            </w:pPr>
          </w:p>
        </w:tc>
        <w:tc>
          <w:tcPr>
            <w:tcW w:w="2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pStyle w:val="Header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8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pStyle w:val="Header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1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32"/>
                <w:szCs w:val="28"/>
              </w:rPr>
            </w:pPr>
          </w:p>
        </w:tc>
      </w:tr>
      <w:tr w:rsidR="00DA354B">
        <w:trPr>
          <w:cantSplit/>
          <w:trHeight w:val="740"/>
        </w:trPr>
        <w:tc>
          <w:tcPr>
            <w:tcW w:w="492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23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FA7B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АО</w:t>
            </w:r>
          </w:p>
          <w:p w:rsidR="00DA354B" w:rsidRDefault="00FA7BAA">
            <w:pPr>
              <w:jc w:val="center"/>
            </w:pPr>
            <w:r>
              <w:rPr>
                <w:szCs w:val="28"/>
              </w:rPr>
              <w:t>«Авангард»</w:t>
            </w:r>
          </w:p>
        </w:tc>
        <w:tc>
          <w:tcPr>
            <w:tcW w:w="279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52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313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DA354B">
        <w:trPr>
          <w:cantSplit/>
          <w:trHeight w:val="490"/>
        </w:trPr>
        <w:tc>
          <w:tcPr>
            <w:tcW w:w="4923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7532" w:type="dxa"/>
            <w:gridSpan w:val="15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FA7BAA">
            <w:pPr>
              <w:jc w:val="center"/>
            </w:pPr>
            <w:proofErr w:type="spellStart"/>
            <w:r>
              <w:rPr>
                <w:szCs w:val="28"/>
              </w:rPr>
              <w:t>Гидроцикл</w:t>
            </w:r>
            <w:proofErr w:type="spellEnd"/>
          </w:p>
        </w:tc>
        <w:tc>
          <w:tcPr>
            <w:tcW w:w="701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700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98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36"/>
                <w:szCs w:val="32"/>
              </w:rPr>
            </w:pPr>
          </w:p>
        </w:tc>
      </w:tr>
      <w:tr w:rsidR="00DA354B">
        <w:trPr>
          <w:cantSplit/>
          <w:trHeight w:val="7686"/>
        </w:trPr>
        <w:tc>
          <w:tcPr>
            <w:tcW w:w="15745" w:type="dxa"/>
            <w:gridSpan w:val="31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FA7BAA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                                                                 УТВЕРЖДАЮ</w:t>
            </w:r>
          </w:p>
          <w:p w:rsidR="00DA354B" w:rsidRDefault="00FA7BAA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ind w:left="-142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                                                                   Главный конструктор АО «Авангард»</w:t>
            </w:r>
          </w:p>
          <w:p w:rsidR="00DA354B" w:rsidRDefault="00FA7BAA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                                                 </w:t>
            </w:r>
            <w:r>
              <w:rPr>
                <w:szCs w:val="28"/>
              </w:rPr>
              <w:t xml:space="preserve">                                                                   М.В. Пронин</w:t>
            </w:r>
          </w:p>
          <w:p w:rsidR="00DA354B" w:rsidRDefault="00FA7BAA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2024</w:t>
            </w:r>
          </w:p>
          <w:p w:rsidR="00DA354B" w:rsidRDefault="00DA354B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jc w:val="center"/>
              <w:rPr>
                <w:szCs w:val="28"/>
              </w:rPr>
            </w:pPr>
          </w:p>
          <w:p w:rsidR="00DA354B" w:rsidRDefault="00DA354B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jc w:val="center"/>
              <w:rPr>
                <w:szCs w:val="28"/>
              </w:rPr>
            </w:pPr>
          </w:p>
          <w:p w:rsidR="00DA354B" w:rsidRDefault="00FA7BAA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ПЕРЕЧЕНЬ ВХОДНОГО КОНТРОЛЯ</w:t>
            </w:r>
          </w:p>
          <w:p w:rsidR="00DA354B" w:rsidRDefault="00DA354B">
            <w:pPr>
              <w:tabs>
                <w:tab w:val="left" w:pos="0"/>
              </w:tabs>
              <w:jc w:val="center"/>
              <w:rPr>
                <w:b/>
                <w:szCs w:val="28"/>
              </w:rPr>
            </w:pPr>
          </w:p>
          <w:p w:rsidR="00DA354B" w:rsidRDefault="00DA354B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jc w:val="center"/>
              <w:rPr>
                <w:szCs w:val="28"/>
              </w:rPr>
            </w:pPr>
          </w:p>
          <w:p w:rsidR="00DA354B" w:rsidRDefault="00FA7BAA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rFonts w:ascii="GOST type A" w:eastAsia="GOST type A" w:hAnsi="GOST type A" w:cs="GOST type A"/>
                <w:b/>
                <w:i/>
                <w:szCs w:val="28"/>
              </w:rPr>
              <w:t xml:space="preserve">    </w:t>
            </w:r>
            <w:r>
              <w:rPr>
                <w:szCs w:val="28"/>
              </w:rPr>
              <w:t xml:space="preserve">     Главный метролог            </w:t>
            </w:r>
            <w:r>
              <w:rPr>
                <w:szCs w:val="28"/>
              </w:rPr>
              <w:t xml:space="preserve">                                                                          Главный  технолог</w:t>
            </w:r>
          </w:p>
          <w:p w:rsidR="00DA354B" w:rsidRDefault="00FA7BAA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В.Н. </w:t>
            </w:r>
            <w:proofErr w:type="spellStart"/>
            <w:r>
              <w:rPr>
                <w:szCs w:val="28"/>
              </w:rPr>
              <w:t>Солдатенков</w:t>
            </w:r>
            <w:proofErr w:type="spellEnd"/>
            <w:r>
              <w:rPr>
                <w:szCs w:val="28"/>
              </w:rPr>
              <w:t xml:space="preserve">                                                                                                  В.Н. </w:t>
            </w:r>
            <w:proofErr w:type="spellStart"/>
            <w:r>
              <w:rPr>
                <w:szCs w:val="28"/>
              </w:rPr>
              <w:t>Канцедалов</w:t>
            </w:r>
            <w:proofErr w:type="spellEnd"/>
          </w:p>
          <w:p w:rsidR="00DA354B" w:rsidRDefault="00FA7BAA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r>
              <w:rPr>
                <w:szCs w:val="28"/>
              </w:rPr>
              <w:t xml:space="preserve">                                                    2024                                                                                                                       </w:t>
            </w:r>
            <w:proofErr w:type="spellStart"/>
            <w:r>
              <w:rPr>
                <w:szCs w:val="28"/>
              </w:rPr>
              <w:t>2024</w:t>
            </w:r>
            <w:proofErr w:type="spellEnd"/>
          </w:p>
          <w:p w:rsidR="00DA354B" w:rsidRDefault="00FA7BAA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Начальник ОТК</w:t>
            </w:r>
          </w:p>
          <w:p w:rsidR="00DA354B" w:rsidRDefault="00FA7BAA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Л.Ф.Ильина            </w:t>
            </w:r>
            <w:r>
              <w:rPr>
                <w:szCs w:val="28"/>
              </w:rPr>
              <w:t xml:space="preserve">                                                                Начальник цеха 23</w:t>
            </w:r>
          </w:p>
          <w:p w:rsidR="00DA354B" w:rsidRDefault="00FA7BAA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2024                                                                                                    Л.П. </w:t>
            </w:r>
            <w:proofErr w:type="spellStart"/>
            <w:r>
              <w:rPr>
                <w:szCs w:val="28"/>
              </w:rPr>
              <w:t>Тюренкова</w:t>
            </w:r>
            <w:proofErr w:type="spellEnd"/>
          </w:p>
          <w:p w:rsidR="00DA354B" w:rsidRDefault="00FA7BAA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>
              <w:rPr>
                <w:szCs w:val="28"/>
              </w:rPr>
              <w:t xml:space="preserve">                                                                                                                                                                                2024</w:t>
            </w:r>
          </w:p>
          <w:p w:rsidR="00DA354B" w:rsidRDefault="00FA7BAA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Инженер проекта                                                   </w:t>
            </w:r>
            <w:r>
              <w:rPr>
                <w:szCs w:val="28"/>
              </w:rPr>
              <w:t xml:space="preserve">                                      Начальник </w:t>
            </w:r>
            <w:proofErr w:type="spellStart"/>
            <w:r>
              <w:rPr>
                <w:szCs w:val="28"/>
              </w:rPr>
              <w:t>ОСТДиС</w:t>
            </w:r>
            <w:proofErr w:type="spellEnd"/>
          </w:p>
          <w:p w:rsidR="00DA354B" w:rsidRDefault="00FA7BAA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А.Г. Данильченко                                                                                                  Т.Б. </w:t>
            </w:r>
            <w:proofErr w:type="spellStart"/>
            <w:r>
              <w:rPr>
                <w:szCs w:val="28"/>
              </w:rPr>
              <w:t>Мамичева</w:t>
            </w:r>
            <w:proofErr w:type="spellEnd"/>
          </w:p>
          <w:p w:rsidR="00DA354B" w:rsidRDefault="00FA7BAA">
            <w:pPr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</w:t>
            </w:r>
            <w:r>
              <w:rPr>
                <w:szCs w:val="28"/>
              </w:rPr>
              <w:t xml:space="preserve">            2024                                                                                                                      </w:t>
            </w:r>
            <w:proofErr w:type="spellStart"/>
            <w:r>
              <w:rPr>
                <w:szCs w:val="28"/>
              </w:rPr>
              <w:t>2024</w:t>
            </w:r>
            <w:proofErr w:type="spellEnd"/>
          </w:p>
          <w:p w:rsidR="00DA354B" w:rsidRDefault="00DA354B">
            <w:pPr>
              <w:jc w:val="center"/>
              <w:rPr>
                <w:szCs w:val="28"/>
              </w:rPr>
            </w:pPr>
          </w:p>
        </w:tc>
      </w:tr>
      <w:tr w:rsidR="00DA354B">
        <w:trPr>
          <w:cantSplit/>
          <w:trHeight w:hRule="exact" w:val="433"/>
        </w:trPr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FA7BAA">
            <w:r>
              <w:t xml:space="preserve">     ТЛ</w:t>
            </w:r>
          </w:p>
        </w:tc>
        <w:tc>
          <w:tcPr>
            <w:tcW w:w="10502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/>
        </w:tc>
        <w:tc>
          <w:tcPr>
            <w:tcW w:w="25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5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37" w:type="dxa"/>
            <w:tcMar>
              <w:left w:w="108" w:type="dxa"/>
              <w:right w:w="108" w:type="dxa"/>
            </w:tcMar>
          </w:tcPr>
          <w:p w:rsidR="00DA354B" w:rsidRDefault="00DA354B"/>
        </w:tc>
      </w:tr>
    </w:tbl>
    <w:p w:rsidR="00DA354B" w:rsidRDefault="00FA7BAA">
      <w:r>
        <w:br w:type="page"/>
      </w:r>
      <w:r>
        <w:rPr>
          <w:sz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</w:t>
      </w:r>
      <w:r>
        <w:t>ГОСТ 3.1105-2011  Форма 7</w:t>
      </w:r>
    </w:p>
    <w:tbl>
      <w:tblPr>
        <w:tblW w:w="1602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97"/>
        <w:gridCol w:w="255"/>
        <w:gridCol w:w="136"/>
        <w:gridCol w:w="839"/>
        <w:gridCol w:w="958"/>
        <w:gridCol w:w="159"/>
        <w:gridCol w:w="729"/>
        <w:gridCol w:w="388"/>
        <w:gridCol w:w="840"/>
        <w:gridCol w:w="838"/>
        <w:gridCol w:w="69"/>
        <w:gridCol w:w="239"/>
        <w:gridCol w:w="478"/>
        <w:gridCol w:w="697"/>
        <w:gridCol w:w="59"/>
        <w:gridCol w:w="138"/>
        <w:gridCol w:w="1087"/>
        <w:gridCol w:w="1173"/>
        <w:gridCol w:w="394"/>
        <w:gridCol w:w="553"/>
        <w:gridCol w:w="145"/>
        <w:gridCol w:w="585"/>
        <w:gridCol w:w="368"/>
        <w:gridCol w:w="414"/>
        <w:gridCol w:w="455"/>
        <w:gridCol w:w="749"/>
        <w:gridCol w:w="367"/>
        <w:gridCol w:w="216"/>
        <w:gridCol w:w="117"/>
        <w:gridCol w:w="452"/>
        <w:gridCol w:w="55"/>
        <w:gridCol w:w="194"/>
        <w:gridCol w:w="750"/>
        <w:gridCol w:w="236"/>
      </w:tblGrid>
      <w:tr w:rsidR="00DA354B">
        <w:trPr>
          <w:cantSplit/>
          <w:trHeight w:hRule="exact" w:val="247"/>
        </w:trPr>
        <w:tc>
          <w:tcPr>
            <w:tcW w:w="10926" w:type="dxa"/>
            <w:gridSpan w:val="20"/>
            <w:shd w:val="clear" w:color="auto" w:fill="auto"/>
          </w:tcPr>
          <w:p w:rsidR="00DA354B" w:rsidRDefault="00DA354B">
            <w:pPr>
              <w:pStyle w:val="af5"/>
            </w:pP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0"/>
              </w:rPr>
            </w:pPr>
          </w:p>
        </w:tc>
        <w:tc>
          <w:tcPr>
            <w:tcW w:w="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0"/>
              </w:rPr>
            </w:pPr>
          </w:p>
        </w:tc>
        <w:tc>
          <w:tcPr>
            <w:tcW w:w="1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0"/>
              </w:rPr>
            </w:pPr>
          </w:p>
        </w:tc>
        <w:tc>
          <w:tcPr>
            <w:tcW w:w="1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0"/>
              </w:rPr>
            </w:pPr>
          </w:p>
        </w:tc>
      </w:tr>
      <w:tr w:rsidR="00DA354B">
        <w:trPr>
          <w:cantSplit/>
          <w:trHeight w:hRule="exact" w:val="247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374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/>
        </w:tc>
        <w:tc>
          <w:tcPr>
            <w:tcW w:w="4579" w:type="dxa"/>
            <w:gridSpan w:val="8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pStyle w:val="Header"/>
              <w:snapToGrid w:val="0"/>
            </w:pPr>
          </w:p>
        </w:tc>
        <w:tc>
          <w:tcPr>
            <w:tcW w:w="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47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0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47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4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16"/>
              </w:rPr>
            </w:pPr>
          </w:p>
        </w:tc>
        <w:tc>
          <w:tcPr>
            <w:tcW w:w="20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16"/>
              </w:rPr>
            </w:pPr>
          </w:p>
        </w:tc>
        <w:tc>
          <w:tcPr>
            <w:tcW w:w="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510"/>
        </w:trPr>
        <w:tc>
          <w:tcPr>
            <w:tcW w:w="771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pStyle w:val="Header"/>
              <w:snapToGrid w:val="0"/>
              <w:jc w:val="center"/>
            </w:pPr>
          </w:p>
        </w:tc>
        <w:tc>
          <w:tcPr>
            <w:tcW w:w="33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pStyle w:val="Header"/>
              <w:snapToGrid w:val="0"/>
              <w:jc w:val="center"/>
              <w:rPr>
                <w:sz w:val="36"/>
              </w:rPr>
            </w:pPr>
          </w:p>
        </w:tc>
        <w:tc>
          <w:tcPr>
            <w:tcW w:w="29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pStyle w:val="Header"/>
              <w:snapToGrid w:val="0"/>
              <w:jc w:val="center"/>
              <w:rPr>
                <w:b/>
                <w:sz w:val="36"/>
              </w:rPr>
            </w:pPr>
          </w:p>
        </w:tc>
        <w:tc>
          <w:tcPr>
            <w:tcW w:w="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FA7BAA">
            <w:pPr>
              <w:pStyle w:val="Header"/>
              <w:jc w:val="center"/>
            </w:pPr>
            <w:r>
              <w:rPr>
                <w:szCs w:val="28"/>
              </w:rPr>
              <w:t>183</w:t>
            </w:r>
          </w:p>
        </w:tc>
        <w:tc>
          <w:tcPr>
            <w:tcW w:w="1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2</w:t>
            </w:r>
          </w:p>
        </w:tc>
      </w:tr>
      <w:tr w:rsidR="00DA354B">
        <w:trPr>
          <w:cantSplit/>
          <w:trHeight w:hRule="exact" w:val="247"/>
        </w:trPr>
        <w:tc>
          <w:tcPr>
            <w:tcW w:w="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Разраб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Силкина</w:t>
            </w:r>
            <w:proofErr w:type="spellEnd"/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38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FA7B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АО</w:t>
            </w:r>
          </w:p>
          <w:p w:rsidR="00DA354B" w:rsidRDefault="00FA7BAA">
            <w:pPr>
              <w:jc w:val="center"/>
            </w:pPr>
            <w:r>
              <w:rPr>
                <w:szCs w:val="28"/>
              </w:rPr>
              <w:t>«Авангард»</w:t>
            </w:r>
          </w:p>
        </w:tc>
        <w:tc>
          <w:tcPr>
            <w:tcW w:w="2792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2520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32"/>
                <w:szCs w:val="28"/>
              </w:rPr>
            </w:pPr>
          </w:p>
        </w:tc>
        <w:tc>
          <w:tcPr>
            <w:tcW w:w="3136" w:type="dxa"/>
            <w:gridSpan w:val="9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DA354B">
        <w:trPr>
          <w:cantSplit/>
          <w:trHeight w:hRule="exact" w:val="247"/>
        </w:trPr>
        <w:tc>
          <w:tcPr>
            <w:tcW w:w="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FA7BAA">
            <w:r>
              <w:rPr>
                <w:sz w:val="24"/>
                <w:szCs w:val="24"/>
              </w:rPr>
              <w:t>Проверил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FA7BAA">
            <w:r>
              <w:rPr>
                <w:sz w:val="24"/>
                <w:szCs w:val="24"/>
              </w:rPr>
              <w:t>Иванов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2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2"/>
              </w:rPr>
            </w:pPr>
          </w:p>
        </w:tc>
        <w:tc>
          <w:tcPr>
            <w:tcW w:w="238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32"/>
                <w:szCs w:val="32"/>
              </w:rPr>
            </w:pPr>
          </w:p>
        </w:tc>
        <w:tc>
          <w:tcPr>
            <w:tcW w:w="2792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2520" w:type="dxa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3136" w:type="dxa"/>
            <w:gridSpan w:val="9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32"/>
                <w:szCs w:val="32"/>
              </w:rPr>
            </w:pPr>
          </w:p>
        </w:tc>
      </w:tr>
      <w:tr w:rsidR="00DA354B">
        <w:trPr>
          <w:cantSplit/>
          <w:trHeight w:hRule="exact" w:val="247"/>
        </w:trPr>
        <w:tc>
          <w:tcPr>
            <w:tcW w:w="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38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32"/>
                <w:szCs w:val="32"/>
              </w:rPr>
            </w:pPr>
          </w:p>
        </w:tc>
        <w:tc>
          <w:tcPr>
            <w:tcW w:w="2792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2520" w:type="dxa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3136" w:type="dxa"/>
            <w:gridSpan w:val="9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32"/>
                <w:szCs w:val="32"/>
              </w:rPr>
            </w:pPr>
          </w:p>
        </w:tc>
      </w:tr>
      <w:tr w:rsidR="00DA354B">
        <w:trPr>
          <w:cantSplit/>
          <w:trHeight w:hRule="exact" w:val="247"/>
        </w:trPr>
        <w:tc>
          <w:tcPr>
            <w:tcW w:w="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9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7534" w:type="dxa"/>
            <w:gridSpan w:val="1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FA7BAA">
            <w:pPr>
              <w:jc w:val="center"/>
            </w:pPr>
            <w:proofErr w:type="spellStart"/>
            <w:r>
              <w:rPr>
                <w:szCs w:val="28"/>
              </w:rPr>
              <w:t>Гидроцикл</w:t>
            </w:r>
            <w:proofErr w:type="spellEnd"/>
          </w:p>
        </w:tc>
        <w:tc>
          <w:tcPr>
            <w:tcW w:w="7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32"/>
                <w:szCs w:val="28"/>
              </w:rPr>
            </w:pPr>
          </w:p>
        </w:tc>
        <w:tc>
          <w:tcPr>
            <w:tcW w:w="70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36"/>
                <w:szCs w:val="28"/>
              </w:rPr>
            </w:pPr>
          </w:p>
        </w:tc>
        <w:tc>
          <w:tcPr>
            <w:tcW w:w="9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36"/>
              </w:rPr>
            </w:pPr>
          </w:p>
        </w:tc>
      </w:tr>
      <w:tr w:rsidR="00DA354B">
        <w:trPr>
          <w:cantSplit/>
          <w:trHeight w:hRule="exact" w:val="247"/>
        </w:trPr>
        <w:tc>
          <w:tcPr>
            <w:tcW w:w="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FA7BAA">
            <w:r>
              <w:rPr>
                <w:sz w:val="24"/>
                <w:szCs w:val="24"/>
              </w:rPr>
              <w:t>Н. контр.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FA7BAA">
            <w:r>
              <w:rPr>
                <w:sz w:val="24"/>
                <w:szCs w:val="24"/>
              </w:rPr>
              <w:t>Комиссарова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90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7534" w:type="dxa"/>
            <w:gridSpan w:val="1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7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70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98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val="7184"/>
        </w:trPr>
        <w:tc>
          <w:tcPr>
            <w:tcW w:w="16029" w:type="dxa"/>
            <w:gridSpan w:val="3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rPr>
                <w:sz w:val="22"/>
              </w:rPr>
            </w:pPr>
          </w:p>
          <w:p w:rsidR="00DA354B" w:rsidRDefault="00FA7BAA">
            <w:pPr>
              <w:ind w:firstLine="743"/>
              <w:rPr>
                <w:szCs w:val="28"/>
              </w:rPr>
            </w:pPr>
            <w:r>
              <w:rPr>
                <w:rFonts w:ascii="GOST type A" w:eastAsia="GOST type A" w:hAnsi="GOST type A" w:cs="GOST type A"/>
                <w:i/>
                <w:sz w:val="50"/>
                <w:szCs w:val="50"/>
              </w:rPr>
              <w:t xml:space="preserve"> </w:t>
            </w:r>
            <w:r>
              <w:rPr>
                <w:szCs w:val="28"/>
              </w:rPr>
              <w:t>Общие требования</w:t>
            </w:r>
          </w:p>
          <w:p w:rsidR="00DA354B" w:rsidRDefault="00FA7BAA">
            <w:pPr>
              <w:ind w:firstLine="743"/>
              <w:rPr>
                <w:szCs w:val="28"/>
              </w:rPr>
            </w:pPr>
            <w:r>
              <w:rPr>
                <w:szCs w:val="28"/>
              </w:rPr>
              <w:t xml:space="preserve">  1 Порядок проведения входного контроля, </w:t>
            </w:r>
            <w:r>
              <w:rPr>
                <w:szCs w:val="28"/>
              </w:rPr>
              <w:t>оформление результатов входного контроля, порядок выдачи в производство комплектующих деталей – в соответствии с требованиями СТО 07521831-55-2017  «Система менеджмента качества. Входной контроль».</w:t>
            </w:r>
          </w:p>
          <w:p w:rsidR="00DA354B" w:rsidRDefault="00FA7BAA">
            <w:pPr>
              <w:ind w:firstLine="743"/>
              <w:rPr>
                <w:b/>
                <w:szCs w:val="28"/>
              </w:rPr>
            </w:pPr>
            <w:r>
              <w:rPr>
                <w:szCs w:val="28"/>
              </w:rPr>
              <w:t xml:space="preserve">  2</w:t>
            </w:r>
            <w:proofErr w:type="gramStart"/>
            <w:r>
              <w:rPr>
                <w:szCs w:val="28"/>
              </w:rPr>
              <w:t xml:space="preserve">  П</w:t>
            </w:r>
            <w:proofErr w:type="gramEnd"/>
            <w:r>
              <w:rPr>
                <w:szCs w:val="28"/>
              </w:rPr>
              <w:t>ри проверке условий хранения комплектующих деталей с</w:t>
            </w:r>
            <w:r>
              <w:rPr>
                <w:szCs w:val="28"/>
              </w:rPr>
              <w:t>ледует   руководствоваться  СТО 07521831-47-2017  «Система менеджмента качества. Управление закупками».</w:t>
            </w:r>
          </w:p>
          <w:p w:rsidR="00DA354B" w:rsidRDefault="00FA7BAA">
            <w:pPr>
              <w:ind w:firstLine="743"/>
              <w:rPr>
                <w:szCs w:val="28"/>
              </w:rPr>
            </w:pPr>
            <w:r>
              <w:rPr>
                <w:b/>
                <w:szCs w:val="28"/>
              </w:rPr>
              <w:t xml:space="preserve">  </w:t>
            </w:r>
            <w:r>
              <w:rPr>
                <w:szCs w:val="28"/>
              </w:rPr>
              <w:t>3</w:t>
            </w:r>
            <w:proofErr w:type="gramStart"/>
            <w:r>
              <w:rPr>
                <w:szCs w:val="28"/>
              </w:rPr>
              <w:t xml:space="preserve"> П</w:t>
            </w:r>
            <w:proofErr w:type="gramEnd"/>
            <w:r>
              <w:rPr>
                <w:szCs w:val="28"/>
              </w:rPr>
              <w:t>ри проведении входного контроля допускается использование не предусмотренных в перечне средств измерений при условии обеспечения ими требуемой точн</w:t>
            </w:r>
            <w:r>
              <w:rPr>
                <w:szCs w:val="28"/>
              </w:rPr>
              <w:t>ости измерения.</w:t>
            </w:r>
          </w:p>
          <w:p w:rsidR="00DA354B" w:rsidRDefault="00FA7BAA">
            <w:pPr>
              <w:ind w:firstLine="743"/>
              <w:rPr>
                <w:szCs w:val="28"/>
              </w:rPr>
            </w:pPr>
            <w:r>
              <w:rPr>
                <w:szCs w:val="28"/>
              </w:rPr>
              <w:t xml:space="preserve">  4  Измерение комплектующих деталей при входном контроле производить при температуре воздуха  от  плюс 15</w:t>
            </w:r>
            <w:proofErr w:type="gramStart"/>
            <w:r>
              <w:rPr>
                <w:szCs w:val="28"/>
              </w:rPr>
              <w:t>ºС</w:t>
            </w:r>
            <w:proofErr w:type="gramEnd"/>
            <w:r>
              <w:rPr>
                <w:szCs w:val="28"/>
              </w:rPr>
              <w:t xml:space="preserve"> до плюс 35 </w:t>
            </w:r>
            <w:proofErr w:type="spellStart"/>
            <w:r>
              <w:rPr>
                <w:szCs w:val="28"/>
                <w:vertAlign w:val="superscript"/>
              </w:rPr>
              <w:t>о</w:t>
            </w:r>
            <w:r>
              <w:rPr>
                <w:szCs w:val="28"/>
              </w:rPr>
              <w:t>С</w:t>
            </w:r>
            <w:proofErr w:type="spellEnd"/>
            <w:r>
              <w:rPr>
                <w:szCs w:val="28"/>
              </w:rPr>
              <w:t xml:space="preserve"> и относительной влажности не более   80%, после выдержки их при этих условиях не менее 24 часов.</w:t>
            </w:r>
          </w:p>
          <w:p w:rsidR="00DA354B" w:rsidRDefault="00FA7BAA">
            <w:pPr>
              <w:ind w:firstLine="743"/>
              <w:rPr>
                <w:szCs w:val="28"/>
              </w:rPr>
            </w:pPr>
            <w:r>
              <w:rPr>
                <w:szCs w:val="28"/>
              </w:rPr>
              <w:t xml:space="preserve">  5</w:t>
            </w:r>
            <w:proofErr w:type="gramStart"/>
            <w:r>
              <w:rPr>
                <w:szCs w:val="28"/>
              </w:rPr>
              <w:t xml:space="preserve">  Д</w:t>
            </w:r>
            <w:proofErr w:type="gramEnd"/>
            <w:r>
              <w:rPr>
                <w:szCs w:val="28"/>
              </w:rPr>
              <w:t>опускается про</w:t>
            </w:r>
            <w:r>
              <w:rPr>
                <w:szCs w:val="28"/>
              </w:rPr>
              <w:t xml:space="preserve">верку резьбы на </w:t>
            </w:r>
            <w:proofErr w:type="spellStart"/>
            <w:r>
              <w:rPr>
                <w:szCs w:val="28"/>
              </w:rPr>
              <w:t>свинчиваемость</w:t>
            </w:r>
            <w:proofErr w:type="spellEnd"/>
            <w:r>
              <w:rPr>
                <w:szCs w:val="28"/>
              </w:rPr>
              <w:t xml:space="preserve"> проводить по ответной детали.</w:t>
            </w:r>
          </w:p>
          <w:p w:rsidR="00DA354B" w:rsidRDefault="00FA7BAA">
            <w:pPr>
              <w:ind w:firstLine="601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 6  Результаты входного контроля деталей и сборочных единиц маркировать на бирке или на сопроводительной документации. Бирку крепить любым способом, обеспечивающим надёжность её  крепления.  Д</w:t>
            </w:r>
            <w:r>
              <w:rPr>
                <w:szCs w:val="28"/>
              </w:rPr>
              <w:t xml:space="preserve">опускается хранение деталей и сборочных единиц, прошедших входной контроль, отдельно  (на стеллажах или  специально отведённом  месте) </w:t>
            </w:r>
            <w:proofErr w:type="gramStart"/>
            <w:r>
              <w:rPr>
                <w:szCs w:val="28"/>
              </w:rPr>
              <w:t>от</w:t>
            </w:r>
            <w:proofErr w:type="gramEnd"/>
            <w:r>
              <w:rPr>
                <w:szCs w:val="28"/>
              </w:rPr>
              <w:t xml:space="preserve"> не допущенных  в производство или ещё не предъявленных на входной контроль.</w:t>
            </w:r>
          </w:p>
          <w:p w:rsidR="00DA354B" w:rsidRDefault="00FA7BAA">
            <w:pPr>
              <w:ind w:firstLine="743"/>
            </w:pPr>
            <w:r>
              <w:rPr>
                <w:szCs w:val="28"/>
              </w:rPr>
              <w:t xml:space="preserve"> 7 Приоритетным является гарантийный срок </w:t>
            </w:r>
            <w:r>
              <w:rPr>
                <w:szCs w:val="28"/>
              </w:rPr>
              <w:t>хранения, указанный в сопроводительной документации  поставляемой продукции.</w:t>
            </w:r>
          </w:p>
        </w:tc>
      </w:tr>
      <w:tr w:rsidR="00DA354B">
        <w:trPr>
          <w:cantSplit/>
          <w:trHeight w:hRule="exact" w:val="289"/>
        </w:trPr>
        <w:tc>
          <w:tcPr>
            <w:tcW w:w="1152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32"/>
                <w:szCs w:val="28"/>
              </w:rPr>
            </w:pPr>
          </w:p>
        </w:tc>
        <w:tc>
          <w:tcPr>
            <w:tcW w:w="14877" w:type="dxa"/>
            <w:gridSpan w:val="32"/>
            <w:tcBorders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354B" w:rsidRDefault="00DA354B">
            <w:pPr>
              <w:snapToGrid w:val="0"/>
              <w:rPr>
                <w:sz w:val="32"/>
              </w:rPr>
            </w:pPr>
          </w:p>
        </w:tc>
      </w:tr>
      <w:tr w:rsidR="00DA354B">
        <w:trPr>
          <w:cantSplit/>
          <w:trHeight w:hRule="exact" w:val="503"/>
        </w:trPr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FA7BAA">
            <w:pPr>
              <w:spacing w:line="428" w:lineRule="exact"/>
              <w:jc w:val="both"/>
            </w:pPr>
            <w:r>
              <w:rPr>
                <w:szCs w:val="28"/>
              </w:rPr>
              <w:t>ПВК</w:t>
            </w:r>
          </w:p>
        </w:tc>
        <w:tc>
          <w:tcPr>
            <w:tcW w:w="10872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FA7BAA">
            <w:pPr>
              <w:pStyle w:val="Header"/>
              <w:spacing w:line="428" w:lineRule="exact"/>
            </w:pPr>
            <w:r>
              <w:rPr>
                <w:szCs w:val="28"/>
              </w:rPr>
              <w:t xml:space="preserve">                                    Перечень входного контроля</w:t>
            </w:r>
          </w:p>
        </w:tc>
        <w:tc>
          <w:tcPr>
            <w:tcW w:w="2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spacing w:line="428" w:lineRule="exact"/>
              <w:ind w:left="-49" w:right="-4" w:firstLine="567"/>
              <w:jc w:val="both"/>
              <w:rPr>
                <w:sz w:val="24"/>
                <w:szCs w:val="28"/>
              </w:rPr>
            </w:pPr>
          </w:p>
        </w:tc>
        <w:tc>
          <w:tcPr>
            <w:tcW w:w="15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354B" w:rsidRDefault="00DA354B">
            <w:pPr>
              <w:snapToGrid w:val="0"/>
              <w:spacing w:line="428" w:lineRule="exact"/>
              <w:jc w:val="both"/>
              <w:rPr>
                <w:sz w:val="24"/>
              </w:rPr>
            </w:pPr>
          </w:p>
        </w:tc>
        <w:tc>
          <w:tcPr>
            <w:tcW w:w="236" w:type="dxa"/>
            <w:tcMar>
              <w:left w:w="108" w:type="dxa"/>
              <w:right w:w="108" w:type="dxa"/>
            </w:tcMar>
          </w:tcPr>
          <w:p w:rsidR="00DA354B" w:rsidRDefault="00DA354B"/>
        </w:tc>
      </w:tr>
    </w:tbl>
    <w:p w:rsidR="00DA354B" w:rsidRDefault="00FA7BAA">
      <w:r>
        <w:lastRenderedPageBreak/>
        <w:br w:type="page"/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lastRenderedPageBreak/>
        <w:t xml:space="preserve">                               </w:t>
      </w:r>
      <w:r>
        <w:t xml:space="preserve">                                                                                                                                                                               СТО 07521831-55-2017</w:t>
      </w:r>
    </w:p>
    <w:tbl>
      <w:tblPr>
        <w:tblW w:w="19335" w:type="dxa"/>
        <w:tblInd w:w="213" w:type="dxa"/>
        <w:tblLayout w:type="fixed"/>
        <w:tblLook w:val="0000"/>
      </w:tblPr>
      <w:tblGrid>
        <w:gridCol w:w="225"/>
        <w:gridCol w:w="617"/>
        <w:gridCol w:w="191"/>
        <w:gridCol w:w="594"/>
        <w:gridCol w:w="585"/>
        <w:gridCol w:w="45"/>
        <w:gridCol w:w="1146"/>
        <w:gridCol w:w="153"/>
        <w:gridCol w:w="756"/>
        <w:gridCol w:w="433"/>
        <w:gridCol w:w="865"/>
        <w:gridCol w:w="584"/>
        <w:gridCol w:w="216"/>
        <w:gridCol w:w="286"/>
        <w:gridCol w:w="105"/>
        <w:gridCol w:w="346"/>
        <w:gridCol w:w="783"/>
        <w:gridCol w:w="211"/>
        <w:gridCol w:w="1167"/>
        <w:gridCol w:w="240"/>
        <w:gridCol w:w="648"/>
        <w:gridCol w:w="1438"/>
        <w:gridCol w:w="97"/>
        <w:gridCol w:w="344"/>
        <w:gridCol w:w="567"/>
        <w:gridCol w:w="566"/>
        <w:gridCol w:w="565"/>
        <w:gridCol w:w="566"/>
        <w:gridCol w:w="153"/>
        <w:gridCol w:w="797"/>
        <w:gridCol w:w="843"/>
        <w:gridCol w:w="13"/>
        <w:gridCol w:w="1578"/>
        <w:gridCol w:w="1582"/>
        <w:gridCol w:w="30"/>
      </w:tblGrid>
      <w:tr w:rsidR="00DA354B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84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938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511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160" w:type="dxa"/>
            <w:gridSpan w:val="2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35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8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160" w:type="dxa"/>
            <w:gridSpan w:val="2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35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8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160" w:type="dxa"/>
            <w:gridSpan w:val="2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9547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 xml:space="preserve">Гарантийный срок </w:t>
            </w:r>
            <w:r>
              <w:rPr>
                <w:i/>
                <w:iCs/>
                <w:sz w:val="22"/>
                <w:szCs w:val="22"/>
              </w:rPr>
              <w:t>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9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4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pStyle w:val="71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3</w:t>
            </w: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hRule="exact" w:val="283"/>
        </w:trPr>
        <w:tc>
          <w:tcPr>
            <w:tcW w:w="16131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до перепроверки продукции 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2"/>
                <w:szCs w:val="22"/>
              </w:rPr>
            </w:pPr>
          </w:p>
        </w:tc>
      </w:tr>
      <w:tr w:rsidR="00DA354B"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77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iCs/>
                <w:szCs w:val="28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Амортизатор багажника           газовый ВМ </w:t>
            </w:r>
            <w:r>
              <w:rPr>
                <w:iCs/>
                <w:sz w:val="24"/>
                <w:szCs w:val="24"/>
                <w:lang w:val="en-US"/>
              </w:rPr>
              <w:t>SH</w:t>
            </w:r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  <w:lang w:val="en-US"/>
              </w:rPr>
              <w:t>B</w:t>
            </w:r>
            <w:r>
              <w:rPr>
                <w:iCs/>
                <w:sz w:val="24"/>
                <w:szCs w:val="24"/>
              </w:rPr>
              <w:t>2108 Е26 с</w:t>
            </w:r>
            <w:r>
              <w:rPr>
                <w:iCs/>
                <w:sz w:val="26"/>
                <w:szCs w:val="26"/>
              </w:rPr>
              <w:t xml:space="preserve"> </w:t>
            </w:r>
            <w:r>
              <w:rPr>
                <w:iCs/>
                <w:sz w:val="24"/>
                <w:szCs w:val="24"/>
              </w:rPr>
              <w:t>креплением</w:t>
            </w:r>
          </w:p>
        </w:tc>
        <w:tc>
          <w:tcPr>
            <w:tcW w:w="2359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4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577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359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4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577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359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val="806"/>
        </w:trPr>
        <w:tc>
          <w:tcPr>
            <w:tcW w:w="792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Состав контролируемых параметров продукции,</w:t>
            </w:r>
            <w:r>
              <w:rPr>
                <w:iCs/>
                <w:sz w:val="22"/>
                <w:szCs w:val="22"/>
              </w:rPr>
              <w:br/>
              <w:t>методы ее контроля</w:t>
            </w:r>
          </w:p>
        </w:tc>
        <w:tc>
          <w:tcPr>
            <w:tcW w:w="3801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Средства измерений</w:t>
            </w:r>
            <w:r>
              <w:rPr>
                <w:iCs/>
                <w:sz w:val="22"/>
                <w:szCs w:val="22"/>
              </w:rPr>
              <w:br/>
              <w:t>или требуемые метрологические</w:t>
            </w:r>
            <w:r>
              <w:rPr>
                <w:iCs/>
                <w:sz w:val="22"/>
                <w:szCs w:val="22"/>
              </w:rPr>
              <w:br/>
              <w:t>характеристики средств измерений</w:t>
            </w:r>
          </w:p>
        </w:tc>
        <w:tc>
          <w:tcPr>
            <w:tcW w:w="147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Вид</w:t>
            </w:r>
            <w:r>
              <w:rPr>
                <w:iCs/>
                <w:sz w:val="22"/>
                <w:szCs w:val="22"/>
              </w:rPr>
              <w:br/>
              <w:t>контроля</w:t>
            </w:r>
            <w:r>
              <w:rPr>
                <w:iCs/>
                <w:sz w:val="22"/>
                <w:szCs w:val="22"/>
              </w:rPr>
              <w:br/>
              <w:t>Объем</w:t>
            </w:r>
            <w:r>
              <w:rPr>
                <w:iCs/>
                <w:sz w:val="22"/>
                <w:szCs w:val="22"/>
              </w:rPr>
              <w:br/>
              <w:t>выборки</w:t>
            </w:r>
            <w:r>
              <w:rPr>
                <w:iCs/>
                <w:sz w:val="22"/>
                <w:szCs w:val="22"/>
              </w:rPr>
              <w:br/>
              <w:t>или</w:t>
            </w:r>
            <w:r>
              <w:rPr>
                <w:iCs/>
                <w:sz w:val="22"/>
                <w:szCs w:val="22"/>
              </w:rPr>
              <w:br/>
              <w:t>пробы</w:t>
            </w:r>
          </w:p>
        </w:tc>
        <w:tc>
          <w:tcPr>
            <w:tcW w:w="1284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Доп</w:t>
            </w:r>
            <w:r>
              <w:rPr>
                <w:iCs/>
                <w:sz w:val="22"/>
                <w:szCs w:val="22"/>
              </w:rPr>
              <w:t>устимый</w:t>
            </w:r>
            <w:r>
              <w:rPr>
                <w:iCs/>
                <w:sz w:val="22"/>
                <w:szCs w:val="22"/>
              </w:rPr>
              <w:br/>
              <w:t>расход</w:t>
            </w:r>
            <w:r>
              <w:rPr>
                <w:iCs/>
                <w:sz w:val="22"/>
                <w:szCs w:val="22"/>
              </w:rPr>
              <w:br/>
              <w:t>ресурса</w:t>
            </w:r>
            <w:r>
              <w:rPr>
                <w:iCs/>
                <w:sz w:val="22"/>
                <w:szCs w:val="22"/>
              </w:rPr>
              <w:br/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Подразделения,</w:t>
            </w:r>
            <w:r>
              <w:rPr>
                <w:iCs/>
                <w:sz w:val="22"/>
                <w:szCs w:val="22"/>
              </w:rPr>
              <w:br/>
              <w:t>участвующие</w:t>
            </w:r>
            <w:r>
              <w:rPr>
                <w:iCs/>
                <w:sz w:val="22"/>
                <w:szCs w:val="22"/>
              </w:rPr>
              <w:br/>
              <w:t>во входном</w:t>
            </w:r>
            <w:r>
              <w:rPr>
                <w:iCs/>
                <w:sz w:val="22"/>
                <w:szCs w:val="22"/>
              </w:rPr>
              <w:br/>
              <w:t>контроле</w:t>
            </w: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iCs/>
                <w:sz w:val="22"/>
                <w:szCs w:val="22"/>
              </w:rPr>
            </w:pPr>
          </w:p>
        </w:tc>
      </w:tr>
      <w:tr w:rsidR="00DA354B">
        <w:trPr>
          <w:cantSplit/>
          <w:trHeight w:val="806"/>
        </w:trPr>
        <w:tc>
          <w:tcPr>
            <w:tcW w:w="640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Контролируемые параметры</w:t>
            </w:r>
            <w:r>
              <w:rPr>
                <w:iCs/>
                <w:sz w:val="22"/>
                <w:szCs w:val="22"/>
              </w:rPr>
              <w:br/>
              <w:t>(показатели)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Номера</w:t>
            </w:r>
            <w:r>
              <w:rPr>
                <w:iCs/>
                <w:sz w:val="22"/>
                <w:szCs w:val="22"/>
              </w:rPr>
              <w:br/>
              <w:t>пунктов</w:t>
            </w:r>
            <w:r>
              <w:rPr>
                <w:iCs/>
                <w:sz w:val="22"/>
                <w:szCs w:val="22"/>
              </w:rPr>
              <w:br/>
              <w:t>документации</w:t>
            </w:r>
          </w:p>
        </w:tc>
        <w:tc>
          <w:tcPr>
            <w:tcW w:w="3801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iCs/>
                <w:sz w:val="22"/>
                <w:szCs w:val="22"/>
              </w:rPr>
            </w:pPr>
          </w:p>
        </w:tc>
        <w:tc>
          <w:tcPr>
            <w:tcW w:w="147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284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640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val="403"/>
        </w:trPr>
        <w:tc>
          <w:tcPr>
            <w:tcW w:w="640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 w:rsidP="00DA354B">
            <w:pPr>
              <w:numPr>
                <w:ilvl w:val="0"/>
                <w:numId w:val="5"/>
              </w:numPr>
              <w:jc w:val="both"/>
              <w:pPrChange w:id="0" w:author="Другой автор" w:date="2024-07-15T10:51:00Z">
                <w:pPr>
                  <w:numPr>
                    <w:numId w:val="2"/>
                  </w:numPr>
                  <w:tabs>
                    <w:tab w:val="left" w:pos="0"/>
                  </w:tabs>
                  <w:ind w:left="420" w:hanging="360"/>
                  <w:jc w:val="both"/>
                </w:pPr>
              </w:pPrChange>
            </w:pPr>
            <w:r>
              <w:rPr>
                <w:sz w:val="26"/>
                <w:szCs w:val="26"/>
              </w:rPr>
              <w:t>Соответствие сопроводительной документации.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8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47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0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640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7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0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640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7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0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640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8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47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0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640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 w:rsidP="00DA354B">
            <w:pPr>
              <w:numPr>
                <w:ilvl w:val="0"/>
                <w:numId w:val="5"/>
              </w:numPr>
              <w:pPrChange w:id="1" w:author="Другой автор" w:date="2024-07-15T10:51:00Z">
                <w:pPr>
                  <w:numPr>
                    <w:numId w:val="2"/>
                  </w:numPr>
                  <w:tabs>
                    <w:tab w:val="left" w:pos="0"/>
                  </w:tabs>
                  <w:ind w:left="420" w:hanging="360"/>
                </w:pPr>
              </w:pPrChange>
            </w:pPr>
            <w:r>
              <w:rPr>
                <w:sz w:val="26"/>
                <w:szCs w:val="26"/>
              </w:rPr>
              <w:t>Внешний вид.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47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0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640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7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0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640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0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640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 w:rsidP="00DA354B">
            <w:pPr>
              <w:numPr>
                <w:ilvl w:val="0"/>
                <w:numId w:val="5"/>
              </w:numPr>
              <w:jc w:val="both"/>
              <w:pPrChange w:id="2" w:author="Другой автор" w:date="2024-07-15T10:51:00Z">
                <w:pPr>
                  <w:numPr>
                    <w:numId w:val="2"/>
                  </w:numPr>
                  <w:tabs>
                    <w:tab w:val="left" w:pos="0"/>
                  </w:tabs>
                  <w:ind w:left="420" w:hanging="360"/>
                  <w:jc w:val="both"/>
                </w:pPr>
              </w:pPrChange>
            </w:pPr>
            <w:r>
              <w:rPr>
                <w:sz w:val="26"/>
                <w:szCs w:val="26"/>
              </w:rPr>
              <w:t>Проверить маркировку.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8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47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0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640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7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0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640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7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0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640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0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640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0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640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0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640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0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203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DA354B">
        <w:trPr>
          <w:cantSplit/>
          <w:trHeight w:hRule="exact" w:val="510"/>
        </w:trPr>
        <w:tc>
          <w:tcPr>
            <w:tcW w:w="841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A354B" w:rsidRDefault="00FA7BAA">
            <w:pPr>
              <w:spacing w:line="428" w:lineRule="exact"/>
              <w:jc w:val="both"/>
            </w:pPr>
            <w:r>
              <w:rPr>
                <w:szCs w:val="28"/>
              </w:rPr>
              <w:t>ПВК</w:t>
            </w:r>
          </w:p>
        </w:tc>
        <w:tc>
          <w:tcPr>
            <w:tcW w:w="11233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A354B" w:rsidRDefault="00FA7BAA">
            <w:pPr>
              <w:pStyle w:val="Header"/>
              <w:spacing w:line="428" w:lineRule="exact"/>
            </w:pPr>
            <w:r>
              <w:rPr>
                <w:szCs w:val="28"/>
              </w:rPr>
              <w:t xml:space="preserve">                                    </w:t>
            </w: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pStyle w:val="Header"/>
              <w:snapToGrid w:val="0"/>
              <w:spacing w:line="428" w:lineRule="exact"/>
              <w:rPr>
                <w:szCs w:val="28"/>
              </w:rPr>
            </w:pPr>
          </w:p>
        </w:tc>
        <w:tc>
          <w:tcPr>
            <w:tcW w:w="1793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pStyle w:val="Header"/>
              <w:snapToGrid w:val="0"/>
              <w:spacing w:line="428" w:lineRule="exact"/>
              <w:rPr>
                <w:szCs w:val="28"/>
              </w:rPr>
            </w:pPr>
          </w:p>
        </w:tc>
        <w:tc>
          <w:tcPr>
            <w:tcW w:w="1591" w:type="dxa"/>
            <w:gridSpan w:val="2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pStyle w:val="Header"/>
              <w:snapToGrid w:val="0"/>
              <w:rPr>
                <w:sz w:val="24"/>
                <w:szCs w:val="28"/>
              </w:rPr>
            </w:pPr>
          </w:p>
        </w:tc>
        <w:tc>
          <w:tcPr>
            <w:tcW w:w="1612" w:type="dxa"/>
            <w:gridSpan w:val="2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spacing w:line="428" w:lineRule="exact"/>
              <w:jc w:val="both"/>
              <w:rPr>
                <w:sz w:val="24"/>
              </w:rPr>
            </w:pPr>
          </w:p>
        </w:tc>
      </w:tr>
    </w:tbl>
    <w:p w:rsidR="00DA354B" w:rsidRDefault="00FA7BAA">
      <w:pPr>
        <w:ind w:right="200"/>
        <w:rPr>
          <w:sz w:val="24"/>
        </w:rPr>
      </w:pPr>
      <w:r>
        <w:t xml:space="preserve">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СТО 07521831-55-2017</w:t>
      </w:r>
    </w:p>
    <w:p w:rsidR="00DA354B" w:rsidRDefault="00FA7BAA">
      <w:pPr>
        <w:ind w:right="200"/>
        <w:jc w:val="right"/>
        <w:rPr>
          <w:sz w:val="24"/>
          <w:szCs w:val="24"/>
        </w:rPr>
      </w:pPr>
      <w:r>
        <w:rPr>
          <w:sz w:val="24"/>
        </w:rPr>
        <w:t xml:space="preserve">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</w:t>
      </w:r>
    </w:p>
    <w:tbl>
      <w:tblPr>
        <w:tblW w:w="16161" w:type="dxa"/>
        <w:tblInd w:w="213" w:type="dxa"/>
        <w:tblLayout w:type="fixed"/>
        <w:tblLook w:val="0000"/>
      </w:tblPr>
      <w:tblGrid>
        <w:gridCol w:w="236"/>
        <w:gridCol w:w="607"/>
        <w:gridCol w:w="191"/>
        <w:gridCol w:w="585"/>
        <w:gridCol w:w="578"/>
        <w:gridCol w:w="44"/>
        <w:gridCol w:w="1130"/>
        <w:gridCol w:w="150"/>
        <w:gridCol w:w="748"/>
        <w:gridCol w:w="425"/>
        <w:gridCol w:w="854"/>
        <w:gridCol w:w="578"/>
        <w:gridCol w:w="212"/>
        <w:gridCol w:w="284"/>
        <w:gridCol w:w="104"/>
        <w:gridCol w:w="341"/>
        <w:gridCol w:w="771"/>
        <w:gridCol w:w="208"/>
        <w:gridCol w:w="1154"/>
        <w:gridCol w:w="234"/>
        <w:gridCol w:w="640"/>
        <w:gridCol w:w="1414"/>
        <w:gridCol w:w="96"/>
        <w:gridCol w:w="339"/>
        <w:gridCol w:w="561"/>
        <w:gridCol w:w="556"/>
        <w:gridCol w:w="320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2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8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3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8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3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до перепроверки продукции (для </w:t>
            </w:r>
            <w:r>
              <w:rPr>
                <w:sz w:val="22"/>
                <w:szCs w:val="22"/>
              </w:rPr>
              <w:t xml:space="preserve">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6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Антифриз красный </w:t>
            </w:r>
            <w:r>
              <w:rPr>
                <w:iCs/>
                <w:sz w:val="24"/>
                <w:szCs w:val="24"/>
                <w:lang w:val="en-US"/>
              </w:rPr>
              <w:t xml:space="preserve">G12 </w:t>
            </w:r>
            <w:r>
              <w:rPr>
                <w:iCs/>
                <w:sz w:val="24"/>
                <w:szCs w:val="24"/>
              </w:rPr>
              <w:t>готовый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6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6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83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Состав контролируемых параметров продукции,</w:t>
            </w:r>
            <w:r>
              <w:rPr>
                <w:iCs/>
                <w:sz w:val="22"/>
                <w:szCs w:val="22"/>
              </w:rPr>
              <w:br/>
              <w:t>методы ее контроля</w:t>
            </w:r>
          </w:p>
        </w:tc>
        <w:tc>
          <w:tcPr>
            <w:tcW w:w="3746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Средства измерений</w:t>
            </w:r>
            <w:r>
              <w:rPr>
                <w:iCs/>
                <w:sz w:val="22"/>
                <w:szCs w:val="22"/>
              </w:rPr>
              <w:br/>
              <w:t>или требуемые метрологические</w:t>
            </w:r>
            <w:r>
              <w:rPr>
                <w:iCs/>
                <w:sz w:val="22"/>
                <w:szCs w:val="22"/>
              </w:rPr>
              <w:br/>
              <w:t>характеристики средств измерений</w:t>
            </w:r>
          </w:p>
        </w:tc>
        <w:tc>
          <w:tcPr>
            <w:tcW w:w="1456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Вид</w:t>
            </w:r>
            <w:r>
              <w:rPr>
                <w:iCs/>
                <w:sz w:val="22"/>
                <w:szCs w:val="22"/>
              </w:rPr>
              <w:br/>
              <w:t>контроля</w:t>
            </w:r>
            <w:r>
              <w:rPr>
                <w:iCs/>
                <w:sz w:val="22"/>
                <w:szCs w:val="22"/>
              </w:rPr>
              <w:br/>
              <w:t>Объем</w:t>
            </w:r>
            <w:r>
              <w:rPr>
                <w:iCs/>
                <w:sz w:val="22"/>
                <w:szCs w:val="22"/>
              </w:rPr>
              <w:br/>
              <w:t>выборки</w:t>
            </w:r>
            <w:r>
              <w:rPr>
                <w:iCs/>
                <w:sz w:val="22"/>
                <w:szCs w:val="22"/>
              </w:rPr>
              <w:br/>
              <w:t>или</w:t>
            </w:r>
            <w:r>
              <w:rPr>
                <w:iCs/>
                <w:sz w:val="22"/>
                <w:szCs w:val="22"/>
              </w:rPr>
              <w:br/>
              <w:t>пробы</w:t>
            </w:r>
          </w:p>
        </w:tc>
        <w:tc>
          <w:tcPr>
            <w:tcW w:w="1270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Допустимый</w:t>
            </w:r>
            <w:r>
              <w:rPr>
                <w:iCs/>
                <w:sz w:val="22"/>
                <w:szCs w:val="22"/>
              </w:rPr>
              <w:br/>
              <w:t>ра</w:t>
            </w:r>
            <w:r>
              <w:rPr>
                <w:iCs/>
                <w:sz w:val="22"/>
                <w:szCs w:val="22"/>
              </w:rPr>
              <w:t>сход</w:t>
            </w:r>
            <w:r>
              <w:rPr>
                <w:iCs/>
                <w:sz w:val="22"/>
                <w:szCs w:val="22"/>
              </w:rPr>
              <w:br/>
              <w:t>ресурса</w:t>
            </w:r>
            <w:r>
              <w:rPr>
                <w:iCs/>
                <w:sz w:val="22"/>
                <w:szCs w:val="22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Подразделения,</w:t>
            </w:r>
            <w:r>
              <w:rPr>
                <w:iCs/>
                <w:sz w:val="22"/>
                <w:szCs w:val="22"/>
              </w:rPr>
              <w:br/>
              <w:t>участвующие</w:t>
            </w:r>
            <w:r>
              <w:rPr>
                <w:iCs/>
                <w:sz w:val="22"/>
                <w:szCs w:val="22"/>
              </w:rPr>
              <w:br/>
              <w:t>во входном</w:t>
            </w:r>
            <w:r>
              <w:rPr>
                <w:iCs/>
                <w:sz w:val="22"/>
                <w:szCs w:val="22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338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Контролируемые параметры</w:t>
            </w:r>
            <w:r>
              <w:rPr>
                <w:iCs/>
                <w:sz w:val="22"/>
                <w:szCs w:val="22"/>
              </w:rPr>
              <w:br/>
              <w:t>(показатели)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Номера</w:t>
            </w:r>
            <w:r>
              <w:rPr>
                <w:iCs/>
                <w:sz w:val="22"/>
                <w:szCs w:val="22"/>
              </w:rPr>
              <w:br/>
              <w:t>пунктов</w:t>
            </w:r>
            <w:r>
              <w:rPr>
                <w:iCs/>
                <w:sz w:val="22"/>
                <w:szCs w:val="22"/>
              </w:rPr>
              <w:br/>
              <w:t>документации</w:t>
            </w:r>
          </w:p>
        </w:tc>
        <w:tc>
          <w:tcPr>
            <w:tcW w:w="3746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2"/>
                <w:szCs w:val="22"/>
              </w:rPr>
            </w:pPr>
          </w:p>
        </w:tc>
        <w:tc>
          <w:tcPr>
            <w:tcW w:w="1456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270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8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74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45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8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4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5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8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4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5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8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74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45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8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4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45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8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 на упаковке.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4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5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8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4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5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8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 на этикетке.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74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45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8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4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5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8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4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5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8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4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5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8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4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5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8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4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5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8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4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5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lastRenderedPageBreak/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200"/>
        <w:rPr>
          <w:sz w:val="24"/>
        </w:rPr>
      </w:pPr>
      <w:r>
        <w:t xml:space="preserve">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СТО 07521831-55-2017</w:t>
      </w:r>
    </w:p>
    <w:p w:rsidR="00DA354B" w:rsidRDefault="00FA7BAA">
      <w:pPr>
        <w:ind w:right="200"/>
        <w:jc w:val="right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77"/>
        <w:gridCol w:w="213"/>
        <w:gridCol w:w="285"/>
        <w:gridCol w:w="103"/>
        <w:gridCol w:w="341"/>
        <w:gridCol w:w="771"/>
        <w:gridCol w:w="209"/>
        <w:gridCol w:w="1152"/>
        <w:gridCol w:w="234"/>
        <w:gridCol w:w="642"/>
        <w:gridCol w:w="1414"/>
        <w:gridCol w:w="16"/>
        <w:gridCol w:w="417"/>
        <w:gridCol w:w="561"/>
        <w:gridCol w:w="556"/>
        <w:gridCol w:w="320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5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Бачок расширительный (нового)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образца со шлангом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Lada</w:t>
            </w:r>
            <w:proofErr w:type="spellEnd"/>
            <w:r>
              <w:rPr>
                <w:iCs/>
                <w:sz w:val="24"/>
                <w:szCs w:val="24"/>
              </w:rPr>
              <w:t xml:space="preserve"> 2170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арт.2170013000600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83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Состав контролируемых параметров продукции,</w:t>
            </w:r>
            <w:r>
              <w:rPr>
                <w:iCs/>
                <w:sz w:val="22"/>
                <w:szCs w:val="22"/>
              </w:rPr>
              <w:br/>
              <w:t>методы ее контроля</w:t>
            </w:r>
          </w:p>
        </w:tc>
        <w:tc>
          <w:tcPr>
            <w:tcW w:w="3667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Средства измерений</w:t>
            </w:r>
            <w:r>
              <w:rPr>
                <w:iCs/>
                <w:sz w:val="22"/>
                <w:szCs w:val="22"/>
              </w:rPr>
              <w:br/>
              <w:t>или требуемые метрологические</w:t>
            </w:r>
            <w:r>
              <w:rPr>
                <w:iCs/>
                <w:sz w:val="22"/>
                <w:szCs w:val="22"/>
              </w:rPr>
              <w:br/>
              <w:t>характеристики средств измерений</w:t>
            </w:r>
          </w:p>
        </w:tc>
        <w:tc>
          <w:tcPr>
            <w:tcW w:w="1534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Вид</w:t>
            </w:r>
            <w:r>
              <w:rPr>
                <w:iCs/>
                <w:sz w:val="22"/>
                <w:szCs w:val="22"/>
              </w:rPr>
              <w:br/>
              <w:t>контроля</w:t>
            </w:r>
            <w:r>
              <w:rPr>
                <w:iCs/>
                <w:sz w:val="22"/>
                <w:szCs w:val="22"/>
              </w:rPr>
              <w:br/>
              <w:t>Объем</w:t>
            </w:r>
            <w:r>
              <w:rPr>
                <w:iCs/>
                <w:sz w:val="22"/>
                <w:szCs w:val="22"/>
              </w:rPr>
              <w:br/>
              <w:t>выборки</w:t>
            </w:r>
            <w:r>
              <w:rPr>
                <w:iCs/>
                <w:sz w:val="22"/>
                <w:szCs w:val="22"/>
              </w:rPr>
              <w:br/>
              <w:t>или</w:t>
            </w:r>
            <w:r>
              <w:rPr>
                <w:iCs/>
                <w:sz w:val="22"/>
                <w:szCs w:val="22"/>
              </w:rPr>
              <w:br/>
              <w:t>пробы</w:t>
            </w:r>
          </w:p>
        </w:tc>
        <w:tc>
          <w:tcPr>
            <w:tcW w:w="1270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gramStart"/>
            <w:r>
              <w:rPr>
                <w:iCs/>
                <w:sz w:val="22"/>
                <w:szCs w:val="22"/>
              </w:rPr>
              <w:t>Допустимый</w:t>
            </w:r>
            <w:r>
              <w:rPr>
                <w:iCs/>
                <w:sz w:val="22"/>
                <w:szCs w:val="22"/>
              </w:rPr>
              <w:br/>
              <w:t>ра</w:t>
            </w:r>
            <w:r>
              <w:rPr>
                <w:iCs/>
                <w:sz w:val="22"/>
                <w:szCs w:val="22"/>
              </w:rPr>
              <w:t>сход</w:t>
            </w:r>
            <w:r>
              <w:rPr>
                <w:iCs/>
                <w:sz w:val="22"/>
                <w:szCs w:val="22"/>
              </w:rPr>
              <w:br/>
              <w:t>ресурса)</w:t>
            </w:r>
            <w:proofErr w:type="gramEnd"/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Подразделения,</w:t>
            </w:r>
            <w:r>
              <w:rPr>
                <w:iCs/>
                <w:sz w:val="22"/>
                <w:szCs w:val="22"/>
              </w:rPr>
              <w:br/>
              <w:t>участвующие</w:t>
            </w:r>
            <w:r>
              <w:rPr>
                <w:iCs/>
                <w:sz w:val="22"/>
                <w:szCs w:val="22"/>
              </w:rPr>
              <w:br/>
              <w:t>во входном</w:t>
            </w:r>
            <w:r>
              <w:rPr>
                <w:iCs/>
                <w:sz w:val="22"/>
                <w:szCs w:val="22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Контролируемые параметры</w:t>
            </w:r>
            <w:r>
              <w:rPr>
                <w:iCs/>
                <w:sz w:val="22"/>
                <w:szCs w:val="22"/>
              </w:rPr>
              <w:br/>
              <w:t>(показатели)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2"/>
                <w:szCs w:val="22"/>
              </w:rPr>
              <w:t>Номера</w:t>
            </w:r>
            <w:r>
              <w:rPr>
                <w:iCs/>
                <w:sz w:val="22"/>
                <w:szCs w:val="22"/>
              </w:rPr>
              <w:br/>
              <w:t>пунктов</w:t>
            </w:r>
            <w:r>
              <w:rPr>
                <w:iCs/>
                <w:sz w:val="22"/>
                <w:szCs w:val="22"/>
              </w:rPr>
              <w:br/>
              <w:t>документации</w:t>
            </w:r>
          </w:p>
        </w:tc>
        <w:tc>
          <w:tcPr>
            <w:tcW w:w="3667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2"/>
                <w:szCs w:val="22"/>
              </w:rPr>
            </w:pPr>
          </w:p>
        </w:tc>
        <w:tc>
          <w:tcPr>
            <w:tcW w:w="1534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270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6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6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6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6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6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6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 на этикетке.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6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6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200"/>
        <w:rPr>
          <w:sz w:val="24"/>
        </w:rPr>
      </w:pPr>
      <w:r>
        <w:t xml:space="preserve">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77"/>
        <w:gridCol w:w="213"/>
        <w:gridCol w:w="285"/>
        <w:gridCol w:w="103"/>
        <w:gridCol w:w="341"/>
        <w:gridCol w:w="771"/>
        <w:gridCol w:w="209"/>
        <w:gridCol w:w="1152"/>
        <w:gridCol w:w="234"/>
        <w:gridCol w:w="642"/>
        <w:gridCol w:w="1291"/>
        <w:gridCol w:w="123"/>
        <w:gridCol w:w="433"/>
        <w:gridCol w:w="561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6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Cs/>
                <w:szCs w:val="28"/>
              </w:rPr>
              <w:t xml:space="preserve"> </w:t>
            </w:r>
            <w:r>
              <w:rPr>
                <w:iCs/>
                <w:sz w:val="24"/>
                <w:szCs w:val="24"/>
              </w:rPr>
              <w:t>Блок кнопки 3 в 1(сигнал /свет/</w:t>
            </w:r>
            <w:proofErr w:type="spellStart"/>
            <w:r>
              <w:rPr>
                <w:iCs/>
                <w:sz w:val="24"/>
                <w:szCs w:val="24"/>
              </w:rPr>
              <w:t>поворотники</w:t>
            </w:r>
            <w:proofErr w:type="spellEnd"/>
            <w:r>
              <w:rPr>
                <w:iCs/>
                <w:sz w:val="24"/>
                <w:szCs w:val="24"/>
              </w:rPr>
              <w:t>) на руль мотоцикла арт. 5525-12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83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5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28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rPr>
          <w:sz w:val="24"/>
        </w:rPr>
      </w:pPr>
      <w:r>
        <w:br w:type="page"/>
      </w:r>
      <w:r>
        <w:lastRenderedPageBreak/>
        <w:t xml:space="preserve">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rPr>
          <w:sz w:val="24"/>
        </w:rPr>
      </w:pPr>
      <w:r>
        <w:rPr>
          <w:sz w:val="24"/>
        </w:rPr>
        <w:t xml:space="preserve">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77"/>
        <w:gridCol w:w="213"/>
        <w:gridCol w:w="285"/>
        <w:gridCol w:w="103"/>
        <w:gridCol w:w="341"/>
        <w:gridCol w:w="771"/>
        <w:gridCol w:w="209"/>
        <w:gridCol w:w="1152"/>
        <w:gridCol w:w="234"/>
        <w:gridCol w:w="642"/>
        <w:gridCol w:w="1291"/>
        <w:gridCol w:w="123"/>
        <w:gridCol w:w="433"/>
        <w:gridCol w:w="561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7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>Срок хранения до перепроверки продукции (для изделий  ВТ</w:t>
            </w:r>
            <w:proofErr w:type="gramStart"/>
            <w:r>
              <w:rPr>
                <w:sz w:val="22"/>
                <w:szCs w:val="22"/>
              </w:rPr>
              <w:t xml:space="preserve"> )</w:t>
            </w:r>
            <w:proofErr w:type="gramEnd"/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rPr>
                <w:i/>
                <w:iCs/>
                <w:sz w:val="24"/>
                <w:szCs w:val="28"/>
              </w:rPr>
            </w:pPr>
            <w:r>
              <w:rPr>
                <w:iCs/>
                <w:szCs w:val="28"/>
              </w:rPr>
              <w:t xml:space="preserve"> </w:t>
            </w:r>
            <w:r>
              <w:rPr>
                <w:iCs/>
                <w:sz w:val="24"/>
                <w:szCs w:val="24"/>
              </w:rPr>
              <w:t>Бесшумный замок дверей Ваз 2108-2115</w:t>
            </w:r>
          </w:p>
          <w:p w:rsidR="00DA354B" w:rsidRDefault="00DA354B">
            <w:pPr>
              <w:rPr>
                <w:i/>
                <w:iCs/>
                <w:sz w:val="24"/>
                <w:szCs w:val="28"/>
              </w:rPr>
            </w:pP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83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5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28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33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0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lastRenderedPageBreak/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>
      <w:pPr>
        <w:sectPr w:rsidR="00DA354B">
          <w:pgSz w:w="16838" w:h="11906" w:orient="landscape"/>
          <w:pgMar w:top="567" w:right="113" w:bottom="227" w:left="284" w:header="0" w:footer="0" w:gutter="0"/>
          <w:cols w:space="720"/>
          <w:formProt w:val="0"/>
          <w:docGrid w:linePitch="360"/>
        </w:sectPr>
      </w:pPr>
    </w:p>
    <w:p w:rsidR="00DA354B" w:rsidRDefault="00FA7BAA">
      <w:pPr>
        <w:ind w:right="200"/>
        <w:rPr>
          <w:sz w:val="24"/>
        </w:rPr>
      </w:pPr>
      <w:r>
        <w:rPr>
          <w:sz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372"/>
        <w:gridCol w:w="207"/>
        <w:gridCol w:w="496"/>
        <w:gridCol w:w="105"/>
        <w:gridCol w:w="341"/>
        <w:gridCol w:w="389"/>
        <w:gridCol w:w="589"/>
        <w:gridCol w:w="1152"/>
        <w:gridCol w:w="234"/>
        <w:gridCol w:w="642"/>
        <w:gridCol w:w="1291"/>
        <w:gridCol w:w="123"/>
        <w:gridCol w:w="433"/>
        <w:gridCol w:w="561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8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Вал карданный Ваз 2122-214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Передний с ШРУ Сом. УТ 000004692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5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0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0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78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370"/>
        <w:gridCol w:w="207"/>
        <w:gridCol w:w="498"/>
        <w:gridCol w:w="103"/>
        <w:gridCol w:w="341"/>
        <w:gridCol w:w="391"/>
        <w:gridCol w:w="588"/>
        <w:gridCol w:w="1153"/>
        <w:gridCol w:w="234"/>
        <w:gridCol w:w="640"/>
        <w:gridCol w:w="1291"/>
        <w:gridCol w:w="123"/>
        <w:gridCol w:w="296"/>
        <w:gridCol w:w="698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9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Выключатель массы с ключом 12/24 </w:t>
            </w:r>
            <w:r>
              <w:rPr>
                <w:iCs/>
                <w:sz w:val="24"/>
                <w:szCs w:val="24"/>
                <w:lang w:val="en-US"/>
              </w:rPr>
              <w:t>V</w:t>
            </w:r>
            <w:r>
              <w:rPr>
                <w:iCs/>
                <w:sz w:val="24"/>
                <w:szCs w:val="24"/>
              </w:rPr>
              <w:t xml:space="preserve"> поворотный, черный. Материал АВ</w:t>
            </w:r>
            <w:proofErr w:type="gramStart"/>
            <w:r>
              <w:rPr>
                <w:iCs/>
                <w:sz w:val="24"/>
                <w:szCs w:val="24"/>
                <w:lang w:val="en-US"/>
              </w:rPr>
              <w:t>S</w:t>
            </w:r>
            <w:proofErr w:type="gramEnd"/>
            <w:r>
              <w:rPr>
                <w:iCs/>
                <w:sz w:val="24"/>
                <w:szCs w:val="24"/>
              </w:rPr>
              <w:t xml:space="preserve"> пластик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61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0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ресурса)</w:t>
            </w:r>
            <w:proofErr w:type="gramEnd"/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0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372"/>
        <w:gridCol w:w="207"/>
        <w:gridCol w:w="496"/>
        <w:gridCol w:w="105"/>
        <w:gridCol w:w="341"/>
        <w:gridCol w:w="389"/>
        <w:gridCol w:w="589"/>
        <w:gridCol w:w="1152"/>
        <w:gridCol w:w="234"/>
        <w:gridCol w:w="642"/>
        <w:gridCol w:w="1291"/>
        <w:gridCol w:w="123"/>
        <w:gridCol w:w="155"/>
        <w:gridCol w:w="839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</w:t>
            </w:r>
            <w:r>
              <w:rPr>
                <w:sz w:val="22"/>
                <w:szCs w:val="22"/>
              </w:rPr>
              <w:t xml:space="preserve">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Генератор 7702.3701-01, 14В, 120А ТУ 4573-039-05808959-2013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5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0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0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92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231"/>
        <w:gridCol w:w="348"/>
        <w:gridCol w:w="496"/>
        <w:gridCol w:w="105"/>
        <w:gridCol w:w="341"/>
        <w:gridCol w:w="249"/>
        <w:gridCol w:w="729"/>
        <w:gridCol w:w="1152"/>
        <w:gridCol w:w="234"/>
        <w:gridCol w:w="642"/>
        <w:gridCol w:w="1291"/>
        <w:gridCol w:w="123"/>
        <w:gridCol w:w="155"/>
        <w:gridCol w:w="839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01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01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.  Гарантийный срок </w:t>
            </w:r>
            <w:r>
              <w:rPr>
                <w:i/>
                <w:iCs/>
                <w:sz w:val="22"/>
                <w:szCs w:val="22"/>
              </w:rPr>
              <w:t>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11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Грипсы</w:t>
            </w:r>
            <w:proofErr w:type="spellEnd"/>
            <w:r>
              <w:rPr>
                <w:iCs/>
                <w:sz w:val="24"/>
                <w:szCs w:val="24"/>
              </w:rPr>
              <w:t xml:space="preserve"> велосипедные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Rockbros</w:t>
            </w:r>
            <w:proofErr w:type="spellEnd"/>
          </w:p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ВТ</w:t>
            </w:r>
            <w:proofErr w:type="gramEnd"/>
            <w:r>
              <w:rPr>
                <w:iCs/>
                <w:sz w:val="24"/>
                <w:szCs w:val="24"/>
              </w:rPr>
              <w:t xml:space="preserve"> 1802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31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04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04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55"/>
        <w:gridCol w:w="839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12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Диагностический разъем </w:t>
            </w:r>
            <w:r>
              <w:rPr>
                <w:iCs/>
                <w:sz w:val="24"/>
                <w:szCs w:val="24"/>
                <w:lang w:val="en-US"/>
              </w:rPr>
              <w:t>OBD</w:t>
            </w:r>
            <w:r>
              <w:rPr>
                <w:iCs/>
                <w:sz w:val="24"/>
                <w:szCs w:val="24"/>
              </w:rPr>
              <w:t>2 16</w:t>
            </w:r>
            <w:r>
              <w:rPr>
                <w:iCs/>
                <w:sz w:val="24"/>
                <w:szCs w:val="24"/>
                <w:lang w:val="en-US"/>
              </w:rPr>
              <w:t>pin</w:t>
            </w:r>
            <w:r>
              <w:rPr>
                <w:iCs/>
                <w:sz w:val="24"/>
                <w:szCs w:val="24"/>
              </w:rPr>
              <w:t xml:space="preserve"> «мама», с  проводами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55"/>
        <w:gridCol w:w="839"/>
        <w:gridCol w:w="415"/>
        <w:gridCol w:w="698"/>
        <w:gridCol w:w="56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132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Датчик кислорода 409 </w:t>
            </w:r>
            <w:proofErr w:type="spellStart"/>
            <w:r>
              <w:rPr>
                <w:iCs/>
                <w:sz w:val="24"/>
                <w:szCs w:val="24"/>
              </w:rPr>
              <w:t>дв</w:t>
            </w:r>
            <w:proofErr w:type="spellEnd"/>
            <w:r>
              <w:rPr>
                <w:iCs/>
                <w:sz w:val="24"/>
                <w:szCs w:val="24"/>
              </w:rPr>
              <w:t xml:space="preserve">. Е-4, </w:t>
            </w:r>
            <w:proofErr w:type="spellStart"/>
            <w:r>
              <w:rPr>
                <w:iCs/>
                <w:sz w:val="24"/>
                <w:szCs w:val="24"/>
              </w:rPr>
              <w:t>Ни-ва-Шевроле</w:t>
            </w:r>
            <w:proofErr w:type="spellEnd"/>
            <w:r>
              <w:rPr>
                <w:iCs/>
                <w:sz w:val="24"/>
                <w:szCs w:val="24"/>
              </w:rPr>
              <w:t xml:space="preserve"> (квадратный разъем). Датчик кислорода (лямбда зонт)</w:t>
            </w:r>
          </w:p>
        </w:tc>
        <w:tc>
          <w:tcPr>
            <w:tcW w:w="23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2. Внешний вид.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-60"/>
        <w:rPr>
          <w:sz w:val="24"/>
        </w:rPr>
      </w:pPr>
    </w:p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085" w:type="dxa"/>
        <w:tblInd w:w="213" w:type="dxa"/>
        <w:tblLayout w:type="fixed"/>
        <w:tblLook w:val="0000"/>
      </w:tblPr>
      <w:tblGrid>
        <w:gridCol w:w="237"/>
        <w:gridCol w:w="605"/>
        <w:gridCol w:w="188"/>
        <w:gridCol w:w="579"/>
        <w:gridCol w:w="574"/>
        <w:gridCol w:w="47"/>
        <w:gridCol w:w="1124"/>
        <w:gridCol w:w="145"/>
        <w:gridCol w:w="746"/>
        <w:gridCol w:w="422"/>
        <w:gridCol w:w="849"/>
        <w:gridCol w:w="574"/>
        <w:gridCol w:w="496"/>
        <w:gridCol w:w="38"/>
        <w:gridCol w:w="63"/>
        <w:gridCol w:w="341"/>
        <w:gridCol w:w="663"/>
        <w:gridCol w:w="307"/>
        <w:gridCol w:w="1145"/>
        <w:gridCol w:w="235"/>
        <w:gridCol w:w="637"/>
        <w:gridCol w:w="1282"/>
        <w:gridCol w:w="124"/>
        <w:gridCol w:w="222"/>
        <w:gridCol w:w="764"/>
        <w:gridCol w:w="416"/>
        <w:gridCol w:w="456"/>
        <w:gridCol w:w="876"/>
        <w:gridCol w:w="68"/>
        <w:gridCol w:w="777"/>
        <w:gridCol w:w="828"/>
        <w:gridCol w:w="21"/>
        <w:gridCol w:w="236"/>
      </w:tblGrid>
      <w:tr w:rsidR="00DA354B">
        <w:trPr>
          <w:cantSplit/>
          <w:trHeight w:hRule="exact" w:val="266"/>
        </w:trPr>
        <w:tc>
          <w:tcPr>
            <w:tcW w:w="102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4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35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428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hRule="exact" w:val="266"/>
        </w:trPr>
        <w:tc>
          <w:tcPr>
            <w:tcW w:w="102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83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821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hRule="exact" w:val="266"/>
        </w:trPr>
        <w:tc>
          <w:tcPr>
            <w:tcW w:w="102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83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821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hRule="exact" w:val="289"/>
        </w:trPr>
        <w:tc>
          <w:tcPr>
            <w:tcW w:w="9377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.  Гарантийный </w:t>
            </w:r>
            <w:r>
              <w:rPr>
                <w:i/>
                <w:iCs/>
                <w:sz w:val="22"/>
                <w:szCs w:val="22"/>
              </w:rPr>
              <w:t>срок 4 года</w:t>
            </w:r>
          </w:p>
        </w:tc>
        <w:tc>
          <w:tcPr>
            <w:tcW w:w="302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14</w:t>
            </w: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hRule="exact" w:val="289"/>
        </w:trPr>
        <w:tc>
          <w:tcPr>
            <w:tcW w:w="15827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sz w:val="22"/>
                <w:szCs w:val="22"/>
              </w:rPr>
            </w:pPr>
          </w:p>
        </w:tc>
      </w:tr>
      <w:tr w:rsidR="00DA354B">
        <w:trPr>
          <w:cantSplit/>
          <w:trHeight w:hRule="exact" w:val="266"/>
        </w:trPr>
        <w:tc>
          <w:tcPr>
            <w:tcW w:w="236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9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6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Двигатель ЗМЗ-409051.10 ЗМЗ </w:t>
            </w:r>
            <w:r>
              <w:rPr>
                <w:iCs/>
                <w:sz w:val="24"/>
                <w:szCs w:val="24"/>
                <w:lang w:val="en-US"/>
              </w:rPr>
              <w:t>PRO</w:t>
            </w:r>
            <w:r>
              <w:rPr>
                <w:iCs/>
                <w:sz w:val="24"/>
                <w:szCs w:val="24"/>
              </w:rPr>
              <w:t xml:space="preserve"> УАЗ Патриот, ПРОФИ без кондиционера</w:t>
            </w:r>
          </w:p>
        </w:tc>
        <w:tc>
          <w:tcPr>
            <w:tcW w:w="2549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hRule="exact" w:val="266"/>
        </w:trPr>
        <w:tc>
          <w:tcPr>
            <w:tcW w:w="236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9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6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49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90"/>
        </w:trPr>
        <w:tc>
          <w:tcPr>
            <w:tcW w:w="236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1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9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6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49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val="823"/>
        </w:trPr>
        <w:tc>
          <w:tcPr>
            <w:tcW w:w="769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0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26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00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</w:t>
            </w:r>
            <w:r>
              <w:rPr>
                <w:iCs/>
                <w:sz w:val="24"/>
                <w:szCs w:val="24"/>
              </w:rPr>
              <w:t>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0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DA354B">
        <w:trPr>
          <w:cantSplit/>
          <w:trHeight w:val="823"/>
        </w:trPr>
        <w:tc>
          <w:tcPr>
            <w:tcW w:w="6623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0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360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26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0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</w:tr>
      <w:tr w:rsidR="00DA354B">
        <w:trPr>
          <w:cantSplit/>
          <w:trHeight w:val="411"/>
        </w:trPr>
        <w:tc>
          <w:tcPr>
            <w:tcW w:w="6623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0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0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11"/>
        </w:trPr>
        <w:tc>
          <w:tcPr>
            <w:tcW w:w="6623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lastRenderedPageBreak/>
              <w:t xml:space="preserve"> (паспорт, Сертификат, Этикетка)</w:t>
            </w:r>
          </w:p>
        </w:tc>
        <w:tc>
          <w:tcPr>
            <w:tcW w:w="10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0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11"/>
        </w:trPr>
        <w:tc>
          <w:tcPr>
            <w:tcW w:w="6623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0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0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11"/>
        </w:trPr>
        <w:tc>
          <w:tcPr>
            <w:tcW w:w="6623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0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0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0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DA354B">
        <w:trPr>
          <w:cantSplit/>
          <w:trHeight w:val="411"/>
        </w:trPr>
        <w:tc>
          <w:tcPr>
            <w:tcW w:w="6623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0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0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11"/>
        </w:trPr>
        <w:tc>
          <w:tcPr>
            <w:tcW w:w="6623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-105"/>
              <w:jc w:val="both"/>
            </w:pPr>
            <w:r>
              <w:rPr>
                <w:sz w:val="26"/>
                <w:szCs w:val="26"/>
              </w:rPr>
              <w:t xml:space="preserve"> Отсутствие повреждения упаковочной тары.</w:t>
            </w:r>
          </w:p>
        </w:tc>
        <w:tc>
          <w:tcPr>
            <w:tcW w:w="10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0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11"/>
        </w:trPr>
        <w:tc>
          <w:tcPr>
            <w:tcW w:w="6623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Вскрыть упаковку, осмотреть на отсутствие </w:t>
            </w:r>
            <w:proofErr w:type="gramStart"/>
            <w:r>
              <w:rPr>
                <w:sz w:val="26"/>
                <w:szCs w:val="26"/>
              </w:rPr>
              <w:t>механических</w:t>
            </w:r>
            <w:proofErr w:type="gramEnd"/>
          </w:p>
        </w:tc>
        <w:tc>
          <w:tcPr>
            <w:tcW w:w="10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0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sz w:val="22"/>
                <w:szCs w:val="22"/>
              </w:rPr>
            </w:pPr>
          </w:p>
        </w:tc>
      </w:tr>
      <w:tr w:rsidR="00DA354B">
        <w:trPr>
          <w:cantSplit/>
          <w:trHeight w:val="411"/>
        </w:trPr>
        <w:tc>
          <w:tcPr>
            <w:tcW w:w="6623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повреждений корпуса и выступающих частей.</w:t>
            </w:r>
          </w:p>
        </w:tc>
        <w:tc>
          <w:tcPr>
            <w:tcW w:w="10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sz w:val="26"/>
                <w:szCs w:val="26"/>
              </w:rPr>
            </w:pPr>
          </w:p>
        </w:tc>
        <w:tc>
          <w:tcPr>
            <w:tcW w:w="15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0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11"/>
        </w:trPr>
        <w:tc>
          <w:tcPr>
            <w:tcW w:w="6623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0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0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0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11"/>
        </w:trPr>
        <w:tc>
          <w:tcPr>
            <w:tcW w:w="6623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0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0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11"/>
        </w:trPr>
        <w:tc>
          <w:tcPr>
            <w:tcW w:w="6623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0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0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11"/>
        </w:trPr>
        <w:tc>
          <w:tcPr>
            <w:tcW w:w="6623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0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DA354B">
        <w:trPr>
          <w:cantSplit/>
          <w:trHeight w:val="411"/>
        </w:trPr>
        <w:tc>
          <w:tcPr>
            <w:tcW w:w="6623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0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DA354B">
        <w:trPr>
          <w:cantSplit/>
          <w:trHeight w:hRule="exact" w:val="521"/>
        </w:trPr>
        <w:tc>
          <w:tcPr>
            <w:tcW w:w="841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73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57" w:type="dxa"/>
            <w:gridSpan w:val="2"/>
            <w:shd w:val="clear" w:color="auto" w:fill="auto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</w:tbl>
    <w:p w:rsidR="00DA354B" w:rsidRDefault="00DA354B"/>
    <w:p w:rsidR="00DA354B" w:rsidRDefault="00FA7BAA">
      <w:pPr>
        <w:ind w:right="200"/>
        <w:rPr>
          <w:sz w:val="24"/>
          <w:lang w:val="en-US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</w:rPr>
      </w:pPr>
      <w:r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55"/>
        <w:gridCol w:w="839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15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416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Жгут проводки системы зажигания (ЭБУ </w:t>
            </w:r>
            <w:r>
              <w:rPr>
                <w:iCs/>
                <w:sz w:val="24"/>
                <w:szCs w:val="24"/>
                <w:lang w:val="en-US"/>
              </w:rPr>
              <w:t>BOSCH</w:t>
            </w:r>
            <w:r>
              <w:rPr>
                <w:iCs/>
                <w:sz w:val="24"/>
                <w:szCs w:val="24"/>
              </w:rPr>
              <w:t>) УАЗ-3163- 4 12 арт.06035099.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Подразделения,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lastRenderedPageBreak/>
              <w:t xml:space="preserve"> 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Отсутствие повреждения проводов.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  <w:lang w:val="en-US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sz w:val="24"/>
          <w:lang w:val="en-US"/>
        </w:rPr>
        <w:t xml:space="preserve">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389"/>
        <w:gridCol w:w="589"/>
        <w:gridCol w:w="1152"/>
        <w:gridCol w:w="234"/>
        <w:gridCol w:w="642"/>
        <w:gridCol w:w="874"/>
        <w:gridCol w:w="417"/>
        <w:gridCol w:w="123"/>
        <w:gridCol w:w="994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16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Зажим </w:t>
            </w:r>
            <w:r>
              <w:rPr>
                <w:iCs/>
                <w:sz w:val="24"/>
                <w:szCs w:val="24"/>
              </w:rPr>
              <w:t>троса универсальный (Ø8мм с винтом 5 мм) на мотоциклы: ИЖ, Минск и др.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5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91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91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94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Контроль </w:t>
            </w: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Ø 8; 5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Штангенциркуль с</w:t>
            </w:r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/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ПВК</w:t>
            </w:r>
          </w:p>
        </w:tc>
        <w:tc>
          <w:tcPr>
            <w:tcW w:w="10524" w:type="dxa"/>
            <w:gridSpan w:val="21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Перечень входного контроля</w:t>
            </w:r>
          </w:p>
        </w:tc>
        <w:tc>
          <w:tcPr>
            <w:tcW w:w="2790" w:type="dxa"/>
            <w:gridSpan w:val="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>
      <w:pPr>
        <w:rPr>
          <w:sz w:val="26"/>
          <w:szCs w:val="26"/>
        </w:rPr>
      </w:pPr>
    </w:p>
    <w:p w:rsidR="00DA354B" w:rsidRDefault="00FA7BAA">
      <w:pPr>
        <w:ind w:right="20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</w:t>
      </w:r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</w:t>
      </w:r>
      <w:r>
        <w:rPr>
          <w:sz w:val="26"/>
          <w:szCs w:val="26"/>
        </w:rPr>
        <w:t xml:space="preserve">                                                                                              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173"/>
        <w:gridCol w:w="168"/>
        <w:gridCol w:w="979"/>
        <w:gridCol w:w="1153"/>
        <w:gridCol w:w="234"/>
        <w:gridCol w:w="640"/>
        <w:gridCol w:w="735"/>
        <w:gridCol w:w="681"/>
        <w:gridCol w:w="155"/>
        <w:gridCol w:w="838"/>
        <w:gridCol w:w="138"/>
        <w:gridCol w:w="737"/>
        <w:gridCol w:w="656"/>
        <w:gridCol w:w="142"/>
        <w:gridCol w:w="933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6"/>
                <w:szCs w:val="26"/>
              </w:rPr>
              <w:t>Дубл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20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4868" w:type="dxa"/>
            <w:gridSpan w:val="9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4668" w:type="dxa"/>
            <w:gridSpan w:val="9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6"/>
                <w:szCs w:val="26"/>
              </w:rPr>
              <w:t>Взам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20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799" w:type="dxa"/>
            <w:gridSpan w:val="8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9090" w:type="dxa"/>
            <w:gridSpan w:val="15"/>
            <w:vMerge w:val="restart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Подл.</w:t>
            </w:r>
          </w:p>
        </w:tc>
        <w:tc>
          <w:tcPr>
            <w:tcW w:w="120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799" w:type="dxa"/>
            <w:gridSpan w:val="8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9090" w:type="dxa"/>
            <w:gridSpan w:val="15"/>
            <w:vMerge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6"/>
                <w:szCs w:val="26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4"/>
                <w:szCs w:val="24"/>
              </w:rPr>
              <w:t xml:space="preserve">Срок хранения  до перепроверки продукции </w:t>
            </w:r>
            <w:r>
              <w:rPr>
                <w:sz w:val="24"/>
                <w:szCs w:val="24"/>
              </w:rPr>
              <w:t xml:space="preserve">(для изделий </w:t>
            </w:r>
            <w:proofErr w:type="gramStart"/>
            <w:r>
              <w:rPr>
                <w:sz w:val="24"/>
                <w:szCs w:val="24"/>
              </w:rPr>
              <w:t>ВТ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proofErr w:type="spellStart"/>
            <w:r>
              <w:rPr>
                <w:iCs/>
                <w:sz w:val="26"/>
                <w:szCs w:val="26"/>
              </w:rPr>
              <w:t>Изолента</w:t>
            </w:r>
            <w:proofErr w:type="spellEnd"/>
            <w:r>
              <w:rPr>
                <w:iCs/>
                <w:sz w:val="26"/>
                <w:szCs w:val="26"/>
              </w:rPr>
              <w:t xml:space="preserve"> ХБ, ширина </w:t>
            </w:r>
            <w:r>
              <w:rPr>
                <w:iCs/>
                <w:sz w:val="26"/>
                <w:szCs w:val="26"/>
              </w:rPr>
              <w:lastRenderedPageBreak/>
              <w:t>19мм, двусторонняя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lastRenderedPageBreak/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902" w:type="dxa"/>
            <w:gridSpan w:val="16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6"/>
                <w:szCs w:val="26"/>
              </w:rPr>
              <w:t>Состав контролируемых параметров продукции,</w:t>
            </w:r>
            <w:r>
              <w:rPr>
                <w:iCs/>
                <w:sz w:val="26"/>
                <w:szCs w:val="26"/>
              </w:rPr>
              <w:br/>
              <w:t>методы ее контроля</w:t>
            </w:r>
          </w:p>
        </w:tc>
        <w:tc>
          <w:tcPr>
            <w:tcW w:w="3909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6"/>
                <w:szCs w:val="26"/>
              </w:rPr>
              <w:t>Средства измерений</w:t>
            </w:r>
            <w:r>
              <w:rPr>
                <w:iCs/>
                <w:sz w:val="26"/>
                <w:szCs w:val="26"/>
              </w:rPr>
              <w:br/>
              <w:t>или требуемые метрологические</w:t>
            </w:r>
            <w:r>
              <w:rPr>
                <w:iCs/>
                <w:sz w:val="26"/>
                <w:szCs w:val="26"/>
              </w:rPr>
              <w:br/>
              <w:t>характеристики средств измерений</w:t>
            </w:r>
          </w:p>
        </w:tc>
        <w:tc>
          <w:tcPr>
            <w:tcW w:w="181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6"/>
                <w:szCs w:val="26"/>
              </w:rPr>
              <w:t>Вид</w:t>
            </w:r>
            <w:r>
              <w:rPr>
                <w:iCs/>
                <w:sz w:val="26"/>
                <w:szCs w:val="26"/>
              </w:rPr>
              <w:br/>
              <w:t>контроля</w:t>
            </w:r>
            <w:r>
              <w:rPr>
                <w:iCs/>
                <w:sz w:val="26"/>
                <w:szCs w:val="26"/>
              </w:rPr>
              <w:br/>
              <w:t>Объем</w:t>
            </w:r>
            <w:r>
              <w:rPr>
                <w:iCs/>
                <w:sz w:val="26"/>
                <w:szCs w:val="26"/>
              </w:rPr>
              <w:br/>
              <w:t>выборки</w:t>
            </w:r>
            <w:r>
              <w:rPr>
                <w:iCs/>
                <w:sz w:val="26"/>
                <w:szCs w:val="26"/>
              </w:rPr>
              <w:br/>
              <w:t>или</w:t>
            </w:r>
            <w:r>
              <w:rPr>
                <w:iCs/>
                <w:sz w:val="26"/>
                <w:szCs w:val="26"/>
              </w:rPr>
              <w:br/>
              <w:t>пробы</w:t>
            </w:r>
          </w:p>
        </w:tc>
        <w:tc>
          <w:tcPr>
            <w:tcW w:w="1535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6"/>
                <w:szCs w:val="26"/>
              </w:rPr>
              <w:t>Допустимый</w:t>
            </w:r>
            <w:r>
              <w:rPr>
                <w:iCs/>
                <w:sz w:val="26"/>
                <w:szCs w:val="26"/>
              </w:rPr>
              <w:br/>
              <w:t>ра</w:t>
            </w:r>
            <w:r>
              <w:rPr>
                <w:iCs/>
                <w:sz w:val="26"/>
                <w:szCs w:val="26"/>
              </w:rPr>
              <w:t>сход</w:t>
            </w:r>
            <w:r>
              <w:rPr>
                <w:iCs/>
                <w:sz w:val="26"/>
                <w:szCs w:val="26"/>
              </w:rPr>
              <w:br/>
              <w:t>ресурса</w:t>
            </w:r>
            <w:r>
              <w:rPr>
                <w:iCs/>
                <w:sz w:val="26"/>
                <w:szCs w:val="26"/>
              </w:rPr>
              <w:br/>
            </w:r>
          </w:p>
        </w:tc>
        <w:tc>
          <w:tcPr>
            <w:tcW w:w="1767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6"/>
                <w:szCs w:val="26"/>
              </w:rPr>
              <w:t>Подразделения,</w:t>
            </w:r>
            <w:r>
              <w:rPr>
                <w:iCs/>
                <w:sz w:val="26"/>
                <w:szCs w:val="26"/>
              </w:rPr>
              <w:br/>
              <w:t>участвующие</w:t>
            </w:r>
            <w:r>
              <w:rPr>
                <w:iCs/>
                <w:sz w:val="26"/>
                <w:szCs w:val="26"/>
              </w:rPr>
              <w:br/>
              <w:t>во входном</w:t>
            </w:r>
            <w:r>
              <w:rPr>
                <w:iCs/>
                <w:sz w:val="26"/>
                <w:szCs w:val="26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6"/>
                <w:szCs w:val="26"/>
              </w:rPr>
              <w:t>Контролируемые параметры</w:t>
            </w:r>
            <w:r>
              <w:rPr>
                <w:iCs/>
                <w:sz w:val="26"/>
                <w:szCs w:val="26"/>
              </w:rPr>
              <w:br/>
              <w:t>(показатели)</w:t>
            </w:r>
          </w:p>
        </w:tc>
        <w:tc>
          <w:tcPr>
            <w:tcW w:w="126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6"/>
                <w:szCs w:val="26"/>
              </w:rPr>
              <w:t>Номера</w:t>
            </w:r>
            <w:r>
              <w:rPr>
                <w:iCs/>
                <w:sz w:val="26"/>
                <w:szCs w:val="26"/>
              </w:rPr>
              <w:br/>
              <w:t>пунктов</w:t>
            </w:r>
            <w:r>
              <w:rPr>
                <w:iCs/>
                <w:sz w:val="26"/>
                <w:szCs w:val="26"/>
              </w:rPr>
              <w:br/>
            </w:r>
            <w:proofErr w:type="spellStart"/>
            <w:r>
              <w:rPr>
                <w:iCs/>
                <w:sz w:val="26"/>
                <w:szCs w:val="26"/>
              </w:rPr>
              <w:t>докуме</w:t>
            </w:r>
            <w:proofErr w:type="gramStart"/>
            <w:r>
              <w:rPr>
                <w:iCs/>
                <w:sz w:val="26"/>
                <w:szCs w:val="26"/>
              </w:rPr>
              <w:t>н</w:t>
            </w:r>
            <w:proofErr w:type="spellEnd"/>
            <w:r>
              <w:rPr>
                <w:iCs/>
                <w:sz w:val="26"/>
                <w:szCs w:val="26"/>
              </w:rPr>
              <w:t>-</w:t>
            </w:r>
            <w:proofErr w:type="gramEnd"/>
            <w:r>
              <w:rPr>
                <w:iCs/>
                <w:sz w:val="26"/>
                <w:szCs w:val="26"/>
              </w:rPr>
              <w:br/>
            </w:r>
            <w:proofErr w:type="spellStart"/>
            <w:r>
              <w:rPr>
                <w:iCs/>
                <w:sz w:val="26"/>
                <w:szCs w:val="26"/>
              </w:rPr>
              <w:t>тации</w:t>
            </w:r>
            <w:proofErr w:type="spellEnd"/>
          </w:p>
        </w:tc>
        <w:tc>
          <w:tcPr>
            <w:tcW w:w="3909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5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67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26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0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53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76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6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3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6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6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53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6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26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Контроль </w:t>
            </w: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53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6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видимых</w:t>
            </w:r>
          </w:p>
        </w:tc>
        <w:tc>
          <w:tcPr>
            <w:tcW w:w="126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6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разрывов ленты.</w:t>
            </w:r>
          </w:p>
        </w:tc>
        <w:tc>
          <w:tcPr>
            <w:tcW w:w="126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90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3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6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26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0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rFonts w:ascii="GOST type A (plotter)" w:hAnsi="GOST type A (plotter)" w:cs="GOST type A (plotter)"/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6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26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53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6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6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3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6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6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53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6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19</w:t>
            </w:r>
          </w:p>
        </w:tc>
        <w:tc>
          <w:tcPr>
            <w:tcW w:w="126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53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 (plotter)" w:hAnsi="GOST type A (plotter)" w:cs="GOST type A (plotter)"/>
                <w:i/>
                <w:sz w:val="22"/>
                <w:szCs w:val="22"/>
                <w:lang w:val="en-US"/>
              </w:rPr>
            </w:pPr>
          </w:p>
        </w:tc>
        <w:tc>
          <w:tcPr>
            <w:tcW w:w="176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6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6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6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6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69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110"/>
        <w:gridCol w:w="869"/>
        <w:gridCol w:w="1153"/>
        <w:gridCol w:w="234"/>
        <w:gridCol w:w="640"/>
        <w:gridCol w:w="1013"/>
        <w:gridCol w:w="401"/>
        <w:gridCol w:w="435"/>
        <w:gridCol w:w="559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lastRenderedPageBreak/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18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proofErr w:type="spellStart"/>
            <w:r>
              <w:rPr>
                <w:iCs/>
                <w:sz w:val="24"/>
                <w:szCs w:val="24"/>
              </w:rPr>
              <w:t>Изолента</w:t>
            </w:r>
            <w:proofErr w:type="spellEnd"/>
            <w:r>
              <w:rPr>
                <w:iCs/>
                <w:sz w:val="24"/>
                <w:szCs w:val="24"/>
              </w:rPr>
              <w:t xml:space="preserve"> проф. ПВХ ширина   19 мм, черная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0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0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Контроль </w:t>
            </w: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видимых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разрывов ленты.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rFonts w:ascii="GOST type A (plotter)" w:hAnsi="GOST type A (plotter)" w:cs="GOST type A (plotter)"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19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 (plotter)" w:hAnsi="GOST type A (plotter)" w:cs="GOST type A (plotter)"/>
                <w:i/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lastRenderedPageBreak/>
        <w:t xml:space="preserve">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19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Кабель </w:t>
            </w:r>
            <w:proofErr w:type="gramStart"/>
            <w:r>
              <w:rPr>
                <w:iCs/>
                <w:sz w:val="24"/>
                <w:szCs w:val="24"/>
              </w:rPr>
              <w:t>КГ</w:t>
            </w:r>
            <w:proofErr w:type="gramEnd"/>
            <w:r>
              <w:rPr>
                <w:iCs/>
                <w:sz w:val="24"/>
                <w:szCs w:val="24"/>
              </w:rPr>
              <w:t xml:space="preserve"> 1х10 (медный)    ГОСТ 24334-2020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Контроль </w:t>
            </w: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Отсутствие механических повреждений,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разрывов.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rFonts w:ascii="GOST type A (plotter)" w:hAnsi="GOST type A (plotter)" w:cs="GOST type A (plotter)"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lastRenderedPageBreak/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530"/>
        <w:gridCol w:w="450"/>
        <w:gridCol w:w="1152"/>
        <w:gridCol w:w="234"/>
        <w:gridCol w:w="642"/>
        <w:gridCol w:w="1291"/>
        <w:gridCol w:w="123"/>
        <w:gridCol w:w="433"/>
        <w:gridCol w:w="561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20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Кабель </w:t>
            </w:r>
            <w:proofErr w:type="gramStart"/>
            <w:r>
              <w:rPr>
                <w:iCs/>
                <w:sz w:val="24"/>
                <w:szCs w:val="24"/>
              </w:rPr>
              <w:t>КГ</w:t>
            </w:r>
            <w:proofErr w:type="gramEnd"/>
            <w:r>
              <w:rPr>
                <w:iCs/>
                <w:sz w:val="24"/>
                <w:szCs w:val="24"/>
              </w:rPr>
              <w:t xml:space="preserve"> 1х25 (медный)    ГОСТ 24334-2020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59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7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7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Контроль </w:t>
            </w: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rFonts w:ascii="GOST type A (plotter)" w:hAnsi="GOST type A (plotter)" w:cs="GOST type A (plotter)"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200"/>
        <w:rPr>
          <w:sz w:val="24"/>
        </w:rPr>
      </w:pPr>
    </w:p>
    <w:p w:rsidR="00DA354B" w:rsidRDefault="00FA7BAA">
      <w:pPr>
        <w:tabs>
          <w:tab w:val="left" w:pos="16302"/>
        </w:tabs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77"/>
        <w:gridCol w:w="73"/>
        <w:gridCol w:w="425"/>
        <w:gridCol w:w="105"/>
        <w:gridCol w:w="341"/>
        <w:gridCol w:w="667"/>
        <w:gridCol w:w="311"/>
        <w:gridCol w:w="1152"/>
        <w:gridCol w:w="234"/>
        <w:gridCol w:w="642"/>
        <w:gridCol w:w="1291"/>
        <w:gridCol w:w="123"/>
        <w:gridCol w:w="433"/>
        <w:gridCol w:w="561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01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01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21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Комплект зеркал ВАЗ 2191, Гранта и т.д.                   арт.2191-8201050(51)001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737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3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19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3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3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19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3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19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19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19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3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Контроль </w:t>
            </w: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19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 </w:t>
            </w:r>
            <w:proofErr w:type="gramStart"/>
            <w:r>
              <w:rPr>
                <w:sz w:val="26"/>
                <w:szCs w:val="26"/>
              </w:rPr>
              <w:t>на</w:t>
            </w:r>
            <w:proofErr w:type="gramEnd"/>
          </w:p>
        </w:tc>
        <w:tc>
          <w:tcPr>
            <w:tcW w:w="153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19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поверхности корпуса и зеркала.</w:t>
            </w:r>
          </w:p>
        </w:tc>
        <w:tc>
          <w:tcPr>
            <w:tcW w:w="153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19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53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rFonts w:ascii="GOST type A (plotter)" w:hAnsi="GOST type A (plotter)" w:cs="GOST type A (plotter)"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19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3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19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19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19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19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19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22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Крышка расширительного бачка лада приора арт.2108-1311065-01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Контроль </w:t>
            </w: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 Отсутствие механических повреждений.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rFonts w:ascii="GOST type A (plotter)" w:hAnsi="GOST type A (plotter)" w:cs="GOST type A (plotter)"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110"/>
        <w:gridCol w:w="869"/>
        <w:gridCol w:w="1153"/>
        <w:gridCol w:w="234"/>
        <w:gridCol w:w="640"/>
        <w:gridCol w:w="1013"/>
        <w:gridCol w:w="401"/>
        <w:gridCol w:w="435"/>
        <w:gridCol w:w="559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Крепление руля 22/28 мм, с </w:t>
            </w:r>
            <w:proofErr w:type="spellStart"/>
            <w:r>
              <w:rPr>
                <w:iCs/>
                <w:sz w:val="24"/>
                <w:szCs w:val="24"/>
              </w:rPr>
              <w:t>выно</w:t>
            </w:r>
            <w:proofErr w:type="spellEnd"/>
            <w:proofErr w:type="gramStart"/>
            <w:r>
              <w:rPr>
                <w:iCs/>
                <w:sz w:val="24"/>
                <w:szCs w:val="24"/>
                <w:lang w:val="en-US"/>
              </w:rPr>
              <w:t>c</w:t>
            </w:r>
            <w:proofErr w:type="spellStart"/>
            <w:proofErr w:type="gramEnd"/>
            <w:r>
              <w:rPr>
                <w:iCs/>
                <w:sz w:val="24"/>
                <w:szCs w:val="24"/>
              </w:rPr>
              <w:t>ом</w:t>
            </w:r>
            <w:proofErr w:type="spellEnd"/>
            <w:r>
              <w:rPr>
                <w:iCs/>
                <w:sz w:val="24"/>
                <w:szCs w:val="24"/>
              </w:rPr>
              <w:t xml:space="preserve"> 22 мм. Цвет черный. Арт. </w:t>
            </w:r>
            <w:r>
              <w:rPr>
                <w:iCs/>
                <w:sz w:val="24"/>
                <w:szCs w:val="24"/>
                <w:lang w:val="en-US"/>
              </w:rPr>
              <w:t>MG 00107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</w:t>
            </w: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  <w:lang w:val="en-US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0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0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22,  28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 (plotter)" w:hAnsi="GOST type A (plotter)" w:cs="GOST type A (plotter)"/>
                <w:i/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отсчетным </w:t>
            </w:r>
            <w:r>
              <w:rPr>
                <w:sz w:val="26"/>
                <w:szCs w:val="26"/>
              </w:rPr>
              <w:t>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tabs>
          <w:tab w:val="left" w:pos="16302"/>
        </w:tabs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</w:t>
      </w:r>
    </w:p>
    <w:p w:rsidR="00DA354B" w:rsidRDefault="00FA7BAA">
      <w:pPr>
        <w:tabs>
          <w:tab w:val="left" w:pos="16302"/>
        </w:tabs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</w:t>
            </w:r>
            <w:r>
              <w:rPr>
                <w:sz w:val="22"/>
                <w:szCs w:val="22"/>
              </w:rPr>
              <w:t xml:space="preserve">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</w:pPr>
            <w:r>
              <w:rPr>
                <w:iCs/>
                <w:sz w:val="24"/>
                <w:szCs w:val="24"/>
              </w:rPr>
              <w:t xml:space="preserve">Люк технологический белый </w:t>
            </w:r>
            <w:r>
              <w:rPr>
                <w:iCs/>
                <w:sz w:val="24"/>
                <w:szCs w:val="24"/>
                <w:lang w:val="en-US"/>
              </w:rPr>
              <w:t>D</w:t>
            </w:r>
            <w:r>
              <w:rPr>
                <w:iCs/>
                <w:sz w:val="24"/>
                <w:szCs w:val="24"/>
              </w:rPr>
              <w:t xml:space="preserve">250 мм для лодки </w:t>
            </w:r>
            <w:r>
              <w:rPr>
                <w:iCs/>
                <w:sz w:val="24"/>
                <w:szCs w:val="24"/>
                <w:lang w:val="en-US"/>
              </w:rPr>
              <w:t>ABS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плас-тик</w:t>
            </w:r>
            <w:proofErr w:type="spellEnd"/>
            <w:proofErr w:type="gramEnd"/>
            <w:r>
              <w:rPr>
                <w:iCs/>
                <w:sz w:val="24"/>
                <w:szCs w:val="24"/>
              </w:rPr>
              <w:t xml:space="preserve">. Модель </w:t>
            </w:r>
            <w:r>
              <w:rPr>
                <w:iCs/>
                <w:sz w:val="24"/>
                <w:szCs w:val="24"/>
                <w:lang w:val="en-US"/>
              </w:rPr>
              <w:t>SFRH</w:t>
            </w:r>
            <w:r>
              <w:rPr>
                <w:iCs/>
                <w:sz w:val="24"/>
                <w:szCs w:val="24"/>
              </w:rPr>
              <w:t>1-008--01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Контроль </w:t>
            </w: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lastRenderedPageBreak/>
              <w:t xml:space="preserve"> Отсутствие повреждений упаковки.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ind w:left="60"/>
              <w:jc w:val="both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36"/>
                <w:szCs w:val="3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511"/>
        <w:gridCol w:w="68"/>
        <w:gridCol w:w="496"/>
        <w:gridCol w:w="105"/>
        <w:gridCol w:w="341"/>
        <w:gridCol w:w="667"/>
        <w:gridCol w:w="311"/>
        <w:gridCol w:w="1152"/>
        <w:gridCol w:w="234"/>
        <w:gridCol w:w="642"/>
        <w:gridCol w:w="1291"/>
        <w:gridCol w:w="123"/>
        <w:gridCol w:w="433"/>
        <w:gridCol w:w="561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.  Гарантийный срок 4 </w:t>
            </w:r>
            <w:r>
              <w:rPr>
                <w:i/>
                <w:iCs/>
                <w:sz w:val="22"/>
                <w:szCs w:val="22"/>
              </w:rPr>
              <w:t>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25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Многофункциональный </w:t>
            </w:r>
            <w:r>
              <w:rPr>
                <w:iCs/>
                <w:sz w:val="24"/>
                <w:szCs w:val="24"/>
                <w:lang w:val="en-US"/>
              </w:rPr>
              <w:t>GPS</w:t>
            </w:r>
            <w:r>
              <w:rPr>
                <w:iCs/>
                <w:sz w:val="24"/>
                <w:szCs w:val="24"/>
              </w:rPr>
              <w:t xml:space="preserve"> спидометр электронный для </w:t>
            </w:r>
            <w:proofErr w:type="spellStart"/>
            <w:r>
              <w:rPr>
                <w:iCs/>
                <w:sz w:val="24"/>
                <w:szCs w:val="24"/>
              </w:rPr>
              <w:t>гидроцикла</w:t>
            </w:r>
            <w:proofErr w:type="spellEnd"/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737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3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3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Контроль </w:t>
            </w: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lastRenderedPageBreak/>
              <w:t xml:space="preserve"> Отсутствие механических повреждений, повреждений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выступающих проводов.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ind w:left="6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36"/>
                <w:szCs w:val="36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78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входного </w:t>
            </w:r>
            <w:r>
              <w:rPr>
                <w:szCs w:val="28"/>
              </w:rPr>
              <w:t>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200"/>
        <w:rPr>
          <w:sz w:val="24"/>
          <w:lang w:val="en-US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</w:rPr>
      </w:pPr>
      <w:r>
        <w:rPr>
          <w:sz w:val="24"/>
          <w:lang w:val="en-US"/>
        </w:rPr>
        <w:t xml:space="preserve">                                                             </w:t>
      </w:r>
      <w:r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-60"/>
        <w:rPr>
          <w:sz w:val="24"/>
        </w:rPr>
      </w:pPr>
    </w:p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511"/>
        <w:gridCol w:w="68"/>
        <w:gridCol w:w="496"/>
        <w:gridCol w:w="105"/>
        <w:gridCol w:w="341"/>
        <w:gridCol w:w="667"/>
        <w:gridCol w:w="311"/>
        <w:gridCol w:w="1152"/>
        <w:gridCol w:w="234"/>
        <w:gridCol w:w="642"/>
        <w:gridCol w:w="1291"/>
        <w:gridCol w:w="123"/>
        <w:gridCol w:w="433"/>
        <w:gridCol w:w="561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26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</w:t>
            </w:r>
            <w:r>
              <w:rPr>
                <w:sz w:val="22"/>
                <w:szCs w:val="22"/>
              </w:rPr>
              <w:t xml:space="preserve">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Магнитола для катера </w:t>
            </w:r>
            <w:r>
              <w:rPr>
                <w:iCs/>
                <w:sz w:val="24"/>
                <w:szCs w:val="24"/>
                <w:lang w:val="en-US"/>
              </w:rPr>
              <w:t>ACV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AMR</w:t>
            </w:r>
            <w:r>
              <w:rPr>
                <w:iCs/>
                <w:sz w:val="24"/>
                <w:szCs w:val="24"/>
              </w:rPr>
              <w:t xml:space="preserve">-801 </w:t>
            </w:r>
            <w:r>
              <w:rPr>
                <w:iCs/>
                <w:sz w:val="24"/>
                <w:szCs w:val="24"/>
                <w:lang w:val="en-US"/>
              </w:rPr>
              <w:t>RW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</w:t>
            </w: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  <w:lang w:val="en-US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737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3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3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78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391"/>
        <w:gridCol w:w="588"/>
        <w:gridCol w:w="1153"/>
        <w:gridCol w:w="234"/>
        <w:gridCol w:w="640"/>
        <w:gridCol w:w="1291"/>
        <w:gridCol w:w="123"/>
        <w:gridCol w:w="435"/>
        <w:gridCol w:w="560"/>
        <w:gridCol w:w="416"/>
        <w:gridCol w:w="459"/>
        <w:gridCol w:w="656"/>
        <w:gridCol w:w="294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27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Масляный фильтр </w:t>
            </w:r>
            <w:r>
              <w:rPr>
                <w:iCs/>
                <w:sz w:val="24"/>
                <w:szCs w:val="24"/>
                <w:lang w:val="en-US"/>
              </w:rPr>
              <w:t xml:space="preserve">OP </w:t>
            </w:r>
            <w:r>
              <w:rPr>
                <w:iCs/>
                <w:sz w:val="24"/>
                <w:szCs w:val="24"/>
              </w:rPr>
              <w:t>520/1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61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0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4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0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4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09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511"/>
        <w:gridCol w:w="68"/>
        <w:gridCol w:w="496"/>
        <w:gridCol w:w="105"/>
        <w:gridCol w:w="341"/>
        <w:gridCol w:w="110"/>
        <w:gridCol w:w="869"/>
        <w:gridCol w:w="1153"/>
        <w:gridCol w:w="234"/>
        <w:gridCol w:w="399"/>
        <w:gridCol w:w="1532"/>
        <w:gridCol w:w="123"/>
        <w:gridCol w:w="435"/>
        <w:gridCol w:w="560"/>
        <w:gridCol w:w="416"/>
        <w:gridCol w:w="557"/>
        <w:gridCol w:w="558"/>
        <w:gridCol w:w="294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28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0"/>
                <w:tab w:val="left" w:pos="6132"/>
              </w:tabs>
              <w:ind w:right="-243"/>
            </w:pPr>
            <w:proofErr w:type="spellStart"/>
            <w:r>
              <w:rPr>
                <w:iCs/>
                <w:sz w:val="24"/>
                <w:szCs w:val="24"/>
              </w:rPr>
              <w:t>Молдинг</w:t>
            </w:r>
            <w:proofErr w:type="spellEnd"/>
            <w:r>
              <w:rPr>
                <w:iCs/>
                <w:sz w:val="24"/>
                <w:szCs w:val="24"/>
              </w:rPr>
              <w:t xml:space="preserve"> 6х10 мм, стальной каркас, защита кромки дверей автомобиля     с металлической вставкой, белая</w:t>
            </w:r>
          </w:p>
        </w:tc>
        <w:tc>
          <w:tcPr>
            <w:tcW w:w="246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ind w:left="142" w:right="-243"/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3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характеристики средств измерений</w:t>
            </w:r>
          </w:p>
        </w:tc>
        <w:tc>
          <w:tcPr>
            <w:tcW w:w="1534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Подразделения,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4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lastRenderedPageBreak/>
              <w:t xml:space="preserve"> 1.Соответствие сопроводительной документации.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 </w:t>
            </w:r>
            <w:proofErr w:type="spellStart"/>
            <w:r>
              <w:rPr>
                <w:sz w:val="26"/>
                <w:szCs w:val="26"/>
              </w:rPr>
              <w:t>молдинга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09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СТО 0752</w:t>
      </w:r>
      <w:r>
        <w:t>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511"/>
        <w:gridCol w:w="68"/>
        <w:gridCol w:w="496"/>
        <w:gridCol w:w="105"/>
        <w:gridCol w:w="341"/>
        <w:gridCol w:w="110"/>
        <w:gridCol w:w="869"/>
        <w:gridCol w:w="1153"/>
        <w:gridCol w:w="234"/>
        <w:gridCol w:w="640"/>
        <w:gridCol w:w="1291"/>
        <w:gridCol w:w="123"/>
        <w:gridCol w:w="435"/>
        <w:gridCol w:w="560"/>
        <w:gridCol w:w="416"/>
        <w:gridCol w:w="459"/>
        <w:gridCol w:w="656"/>
        <w:gridCol w:w="294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29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proofErr w:type="spellStart"/>
            <w:r>
              <w:rPr>
                <w:iCs/>
                <w:sz w:val="24"/>
                <w:szCs w:val="24"/>
              </w:rPr>
              <w:t>Маннол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CLASSIC</w:t>
            </w:r>
            <w:r>
              <w:rPr>
                <w:iCs/>
                <w:sz w:val="24"/>
                <w:szCs w:val="24"/>
              </w:rPr>
              <w:t xml:space="preserve"> 10</w:t>
            </w:r>
            <w:r>
              <w:rPr>
                <w:iCs/>
                <w:sz w:val="24"/>
                <w:szCs w:val="24"/>
                <w:lang w:val="en-US"/>
              </w:rPr>
              <w:t>w</w:t>
            </w:r>
            <w:r>
              <w:rPr>
                <w:iCs/>
                <w:sz w:val="24"/>
                <w:szCs w:val="24"/>
              </w:rPr>
              <w:t xml:space="preserve">40 1л Масло моторное </w:t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iCs/>
                <w:sz w:val="24"/>
                <w:szCs w:val="24"/>
              </w:rPr>
              <w:t>/синтетическое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4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4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 на упаковке.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09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509"/>
        <w:gridCol w:w="68"/>
        <w:gridCol w:w="498"/>
        <w:gridCol w:w="103"/>
        <w:gridCol w:w="341"/>
        <w:gridCol w:w="669"/>
        <w:gridCol w:w="310"/>
        <w:gridCol w:w="1153"/>
        <w:gridCol w:w="234"/>
        <w:gridCol w:w="640"/>
        <w:gridCol w:w="1291"/>
        <w:gridCol w:w="123"/>
        <w:gridCol w:w="435"/>
        <w:gridCol w:w="560"/>
        <w:gridCol w:w="416"/>
        <w:gridCol w:w="459"/>
        <w:gridCol w:w="656"/>
        <w:gridCol w:w="294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30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lastRenderedPageBreak/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proofErr w:type="spellStart"/>
            <w:r>
              <w:rPr>
                <w:iCs/>
                <w:sz w:val="24"/>
                <w:szCs w:val="24"/>
              </w:rPr>
              <w:t>Мото</w:t>
            </w:r>
            <w:proofErr w:type="spellEnd"/>
            <w:r>
              <w:rPr>
                <w:iCs/>
                <w:sz w:val="24"/>
                <w:szCs w:val="24"/>
              </w:rPr>
              <w:t xml:space="preserve"> аккумулятор стартерный </w:t>
            </w:r>
            <w:r>
              <w:rPr>
                <w:iCs/>
                <w:sz w:val="24"/>
                <w:szCs w:val="24"/>
                <w:lang w:val="en-US"/>
              </w:rPr>
              <w:t>DELTA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CT</w:t>
            </w:r>
            <w:r>
              <w:rPr>
                <w:iCs/>
                <w:sz w:val="24"/>
                <w:szCs w:val="24"/>
              </w:rPr>
              <w:t xml:space="preserve"> 1230 12В 30 </w:t>
            </w:r>
            <w:proofErr w:type="spellStart"/>
            <w:r>
              <w:rPr>
                <w:iCs/>
                <w:sz w:val="24"/>
                <w:szCs w:val="24"/>
              </w:rPr>
              <w:t>Ач</w:t>
            </w:r>
            <w:proofErr w:type="spellEnd"/>
            <w:r>
              <w:rPr>
                <w:iCs/>
                <w:sz w:val="24"/>
                <w:szCs w:val="24"/>
              </w:rPr>
              <w:t xml:space="preserve"> прямая полярность 300А,</w:t>
            </w:r>
            <w:r>
              <w:rPr>
                <w:iCs/>
                <w:sz w:val="24"/>
                <w:szCs w:val="24"/>
                <w:lang w:val="en-US"/>
              </w:rPr>
              <w:t>AGM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73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4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4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 Соответствие сопроводительной документации.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558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09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511"/>
        <w:gridCol w:w="68"/>
        <w:gridCol w:w="496"/>
        <w:gridCol w:w="105"/>
        <w:gridCol w:w="341"/>
        <w:gridCol w:w="110"/>
        <w:gridCol w:w="869"/>
        <w:gridCol w:w="1153"/>
        <w:gridCol w:w="234"/>
        <w:gridCol w:w="640"/>
        <w:gridCol w:w="1291"/>
        <w:gridCol w:w="123"/>
        <w:gridCol w:w="435"/>
        <w:gridCol w:w="560"/>
        <w:gridCol w:w="416"/>
        <w:gridCol w:w="459"/>
        <w:gridCol w:w="656"/>
        <w:gridCol w:w="294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 xml:space="preserve">Гарантийный </w:t>
            </w:r>
            <w:r>
              <w:rPr>
                <w:i/>
                <w:iCs/>
                <w:sz w:val="22"/>
                <w:szCs w:val="22"/>
              </w:rPr>
              <w:t>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31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lastRenderedPageBreak/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</w:pPr>
            <w:r>
              <w:rPr>
                <w:iCs/>
                <w:sz w:val="24"/>
                <w:szCs w:val="24"/>
              </w:rPr>
              <w:t xml:space="preserve">Наконечник троса </w:t>
            </w:r>
            <w:proofErr w:type="spellStart"/>
            <w:r>
              <w:rPr>
                <w:iCs/>
                <w:sz w:val="24"/>
                <w:szCs w:val="24"/>
              </w:rPr>
              <w:t>газ-реверса</w:t>
            </w:r>
            <w:proofErr w:type="spellEnd"/>
            <w:r>
              <w:rPr>
                <w:iCs/>
                <w:sz w:val="24"/>
                <w:szCs w:val="24"/>
              </w:rPr>
              <w:t xml:space="preserve"> (аналог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Ultrafl</w:t>
            </w:r>
            <w:proofErr w:type="gramStart"/>
            <w:r>
              <w:rPr>
                <w:iCs/>
                <w:sz w:val="24"/>
                <w:szCs w:val="24"/>
              </w:rPr>
              <w:t>ех</w:t>
            </w:r>
            <w:proofErr w:type="spellEnd"/>
            <w:proofErr w:type="gramEnd"/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L</w:t>
            </w:r>
            <w:r>
              <w:rPr>
                <w:iCs/>
                <w:sz w:val="24"/>
                <w:szCs w:val="24"/>
              </w:rPr>
              <w:t xml:space="preserve">.7). Материал </w:t>
            </w:r>
            <w:proofErr w:type="gramStart"/>
            <w:r>
              <w:rPr>
                <w:iCs/>
                <w:sz w:val="24"/>
                <w:szCs w:val="24"/>
              </w:rPr>
              <w:t>-н</w:t>
            </w:r>
            <w:proofErr w:type="gramEnd"/>
            <w:r>
              <w:rPr>
                <w:iCs/>
                <w:sz w:val="24"/>
                <w:szCs w:val="24"/>
              </w:rPr>
              <w:t xml:space="preserve">ержавеющая сталь </w:t>
            </w:r>
            <w:r>
              <w:rPr>
                <w:iCs/>
                <w:sz w:val="24"/>
                <w:szCs w:val="24"/>
                <w:lang w:val="en-US"/>
              </w:rPr>
              <w:t>AISI 304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4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4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09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-60"/>
        <w:rPr>
          <w:sz w:val="24"/>
        </w:rPr>
      </w:pP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511"/>
        <w:gridCol w:w="68"/>
        <w:gridCol w:w="496"/>
        <w:gridCol w:w="105"/>
        <w:gridCol w:w="341"/>
        <w:gridCol w:w="667"/>
        <w:gridCol w:w="311"/>
        <w:gridCol w:w="1152"/>
        <w:gridCol w:w="234"/>
        <w:gridCol w:w="642"/>
        <w:gridCol w:w="1291"/>
        <w:gridCol w:w="123"/>
        <w:gridCol w:w="433"/>
        <w:gridCol w:w="561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lastRenderedPageBreak/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32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proofErr w:type="spellStart"/>
            <w:r>
              <w:rPr>
                <w:iCs/>
                <w:sz w:val="24"/>
                <w:szCs w:val="24"/>
              </w:rPr>
              <w:t>Натяжитель</w:t>
            </w:r>
            <w:proofErr w:type="spellEnd"/>
            <w:r>
              <w:rPr>
                <w:iCs/>
                <w:sz w:val="24"/>
                <w:szCs w:val="24"/>
              </w:rPr>
              <w:t xml:space="preserve"> ремня приводного ГАЗЕЛЬ УМЗ-4216-17/УМЗ-А274 «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EvoT</w:t>
            </w:r>
            <w:proofErr w:type="spellEnd"/>
            <w:proofErr w:type="gramStart"/>
            <w:r>
              <w:rPr>
                <w:iCs/>
                <w:sz w:val="24"/>
                <w:szCs w:val="24"/>
              </w:rPr>
              <w:t>е</w:t>
            </w:r>
            <w:proofErr w:type="spellStart"/>
            <w:proofErr w:type="gramEnd"/>
            <w:r>
              <w:rPr>
                <w:iCs/>
                <w:sz w:val="24"/>
                <w:szCs w:val="24"/>
                <w:lang w:val="en-US"/>
              </w:rPr>
              <w:t>ch</w:t>
            </w:r>
            <w:proofErr w:type="spellEnd"/>
            <w:r>
              <w:rPr>
                <w:iCs/>
                <w:sz w:val="24"/>
                <w:szCs w:val="24"/>
              </w:rPr>
              <w:t xml:space="preserve"> 2»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737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3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3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разрыва.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37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78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lastRenderedPageBreak/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33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proofErr w:type="spellStart"/>
            <w:r>
              <w:rPr>
                <w:iCs/>
                <w:sz w:val="24"/>
                <w:szCs w:val="24"/>
              </w:rPr>
              <w:t>Натяжитель</w:t>
            </w:r>
            <w:proofErr w:type="spellEnd"/>
            <w:r>
              <w:rPr>
                <w:iCs/>
                <w:sz w:val="24"/>
                <w:szCs w:val="24"/>
              </w:rPr>
              <w:t xml:space="preserve"> троса тормоза М10х17 мм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lastRenderedPageBreak/>
        <w:t xml:space="preserve"> 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249"/>
        <w:gridCol w:w="729"/>
        <w:gridCol w:w="1152"/>
        <w:gridCol w:w="234"/>
        <w:gridCol w:w="642"/>
        <w:gridCol w:w="1291"/>
        <w:gridCol w:w="123"/>
        <w:gridCol w:w="433"/>
        <w:gridCol w:w="561"/>
        <w:gridCol w:w="415"/>
        <w:gridCol w:w="461"/>
        <w:gridCol w:w="517"/>
        <w:gridCol w:w="43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.  </w:t>
            </w:r>
            <w:r>
              <w:rPr>
                <w:i/>
                <w:iCs/>
                <w:sz w:val="22"/>
                <w:szCs w:val="22"/>
              </w:rPr>
              <w:t>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34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Патрубок</w:t>
            </w:r>
            <w:proofErr w:type="gramEnd"/>
            <w:r>
              <w:rPr>
                <w:iCs/>
                <w:sz w:val="24"/>
                <w:szCs w:val="24"/>
              </w:rPr>
              <w:t xml:space="preserve"> компенсирующий от воздушного фильтра к ДМРВ УАЗ-2206 </w:t>
            </w:r>
            <w:proofErr w:type="spellStart"/>
            <w:r>
              <w:rPr>
                <w:iCs/>
                <w:sz w:val="24"/>
                <w:szCs w:val="24"/>
              </w:rPr>
              <w:t>дв</w:t>
            </w:r>
            <w:proofErr w:type="spellEnd"/>
            <w:r>
              <w:rPr>
                <w:iCs/>
                <w:sz w:val="24"/>
                <w:szCs w:val="24"/>
              </w:rPr>
              <w:t>. 4091 арт. 228373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31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04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404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4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78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5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4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110"/>
        <w:gridCol w:w="869"/>
        <w:gridCol w:w="1153"/>
        <w:gridCol w:w="234"/>
        <w:gridCol w:w="640"/>
        <w:gridCol w:w="1013"/>
        <w:gridCol w:w="401"/>
        <w:gridCol w:w="435"/>
        <w:gridCol w:w="559"/>
        <w:gridCol w:w="415"/>
        <w:gridCol w:w="461"/>
        <w:gridCol w:w="517"/>
        <w:gridCol w:w="43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35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Патрубок силиконовый радиатора верхний КАМАЗ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0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0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Проверить маркировку.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4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24355" w:type="dxa"/>
        <w:tblInd w:w="213" w:type="dxa"/>
        <w:tblLayout w:type="fixed"/>
        <w:tblLook w:val="0000"/>
      </w:tblPr>
      <w:tblGrid>
        <w:gridCol w:w="224"/>
        <w:gridCol w:w="616"/>
        <w:gridCol w:w="192"/>
        <w:gridCol w:w="594"/>
        <w:gridCol w:w="585"/>
        <w:gridCol w:w="46"/>
        <w:gridCol w:w="1142"/>
        <w:gridCol w:w="156"/>
        <w:gridCol w:w="758"/>
        <w:gridCol w:w="431"/>
        <w:gridCol w:w="867"/>
        <w:gridCol w:w="90"/>
        <w:gridCol w:w="494"/>
        <w:gridCol w:w="505"/>
        <w:gridCol w:w="102"/>
        <w:gridCol w:w="346"/>
        <w:gridCol w:w="112"/>
        <w:gridCol w:w="881"/>
        <w:gridCol w:w="1169"/>
        <w:gridCol w:w="239"/>
        <w:gridCol w:w="650"/>
        <w:gridCol w:w="1311"/>
        <w:gridCol w:w="124"/>
        <w:gridCol w:w="441"/>
        <w:gridCol w:w="570"/>
        <w:gridCol w:w="423"/>
        <w:gridCol w:w="466"/>
        <w:gridCol w:w="526"/>
        <w:gridCol w:w="438"/>
        <w:gridCol w:w="794"/>
        <w:gridCol w:w="845"/>
        <w:gridCol w:w="12"/>
        <w:gridCol w:w="1627"/>
        <w:gridCol w:w="1639"/>
        <w:gridCol w:w="1637"/>
        <w:gridCol w:w="1641"/>
        <w:gridCol w:w="1632"/>
        <w:gridCol w:w="30"/>
      </w:tblGrid>
      <w:tr w:rsidR="00DA354B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93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515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176" w:type="dxa"/>
            <w:gridSpan w:val="5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35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01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176" w:type="dxa"/>
            <w:gridSpan w:val="5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1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35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01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176" w:type="dxa"/>
            <w:gridSpan w:val="5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9549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.  </w:t>
            </w:r>
            <w:r>
              <w:rPr>
                <w:i/>
                <w:iCs/>
                <w:sz w:val="22"/>
                <w:szCs w:val="22"/>
              </w:rPr>
              <w:t>Гарантийный срок 4 года</w:t>
            </w:r>
          </w:p>
        </w:tc>
        <w:tc>
          <w:tcPr>
            <w:tcW w:w="309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264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1639" w:type="dxa"/>
            <w:gridSpan w:val="2"/>
            <w:shd w:val="clear" w:color="auto" w:fill="auto"/>
            <w:tcMar>
              <w:left w:w="10" w:type="dxa"/>
              <w:right w:w="10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9" w:type="dxa"/>
            <w:shd w:val="clear" w:color="auto" w:fill="auto"/>
            <w:tcMar>
              <w:left w:w="10" w:type="dxa"/>
              <w:right w:w="10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4939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hRule="exact" w:val="283"/>
        </w:trPr>
        <w:tc>
          <w:tcPr>
            <w:tcW w:w="16137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639" w:type="dxa"/>
            <w:gridSpan w:val="2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39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37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61" w:type="dxa"/>
            <w:gridSpan w:val="2"/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DA354B"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5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Патрубок радиатора верх.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Газ- 3308,3309 арт.33081-130301 ОРП</w:t>
            </w:r>
          </w:p>
        </w:tc>
        <w:tc>
          <w:tcPr>
            <w:tcW w:w="260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К 03</w:t>
            </w:r>
            <w:r>
              <w:rPr>
                <w:szCs w:val="28"/>
              </w:rPr>
              <w:t>-2024</w:t>
            </w: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3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335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60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3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8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335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60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val="806"/>
        </w:trPr>
        <w:tc>
          <w:tcPr>
            <w:tcW w:w="726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25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</w:t>
            </w:r>
            <w:r>
              <w:rPr>
                <w:iCs/>
                <w:sz w:val="24"/>
                <w:szCs w:val="24"/>
              </w:rPr>
              <w:t>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8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0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39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DA354B">
        <w:trPr>
          <w:cantSplit/>
          <w:trHeight w:val="806"/>
        </w:trPr>
        <w:tc>
          <w:tcPr>
            <w:tcW w:w="570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8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0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39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70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39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70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9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70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9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70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39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70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9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70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9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70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39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70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9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70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9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70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9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70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9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70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9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70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9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70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8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9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DA354B">
        <w:trPr>
          <w:cantSplit/>
          <w:trHeight w:hRule="exact" w:val="510"/>
        </w:trPr>
        <w:tc>
          <w:tcPr>
            <w:tcW w:w="840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lastRenderedPageBreak/>
              <w:t>ПВК</w:t>
            </w:r>
          </w:p>
        </w:tc>
        <w:tc>
          <w:tcPr>
            <w:tcW w:w="11235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85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77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8217" w:type="dxa"/>
            <w:gridSpan w:val="7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389"/>
        <w:gridCol w:w="589"/>
        <w:gridCol w:w="1152"/>
        <w:gridCol w:w="234"/>
        <w:gridCol w:w="642"/>
        <w:gridCol w:w="1291"/>
        <w:gridCol w:w="123"/>
        <w:gridCol w:w="433"/>
        <w:gridCol w:w="561"/>
        <w:gridCol w:w="415"/>
        <w:gridCol w:w="461"/>
        <w:gridCol w:w="517"/>
        <w:gridCol w:w="43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37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Помпа автоматическая 750г/час. Помпа трюмная, насос </w:t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осуши-тельный</w:t>
            </w:r>
            <w:proofErr w:type="spellEnd"/>
            <w:proofErr w:type="gramEnd"/>
            <w:r>
              <w:rPr>
                <w:iCs/>
                <w:sz w:val="24"/>
                <w:szCs w:val="24"/>
              </w:rPr>
              <w:t xml:space="preserve">, электронасос 12вольт </w:t>
            </w:r>
            <w:proofErr w:type="spellStart"/>
            <w:r>
              <w:rPr>
                <w:iCs/>
                <w:sz w:val="24"/>
                <w:szCs w:val="24"/>
              </w:rPr>
              <w:t>вввольтвольт</w:t>
            </w:r>
            <w:proofErr w:type="spellEnd"/>
            <w:r>
              <w:rPr>
                <w:iCs/>
                <w:sz w:val="24"/>
                <w:szCs w:val="24"/>
              </w:rPr>
              <w:t>.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5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0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0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78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5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4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СТО 0</w:t>
      </w:r>
      <w:r>
        <w:t>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461"/>
        <w:gridCol w:w="517"/>
        <w:gridCol w:w="43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38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Поручень (ручка двери) Газель</w:t>
            </w:r>
            <w:proofErr w:type="gramStart"/>
            <w:r>
              <w:rPr>
                <w:iCs/>
                <w:sz w:val="24"/>
                <w:szCs w:val="24"/>
              </w:rPr>
              <w:t>.</w:t>
            </w:r>
            <w:proofErr w:type="gram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proofErr w:type="gramEnd"/>
            <w:r>
              <w:rPr>
                <w:iCs/>
                <w:sz w:val="24"/>
                <w:szCs w:val="24"/>
              </w:rPr>
              <w:t>/о (цвет желтый)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</w:t>
            </w:r>
            <w:r>
              <w:rPr>
                <w:szCs w:val="28"/>
              </w:rPr>
              <w:t xml:space="preserve"> входного контроля</w:t>
            </w:r>
          </w:p>
        </w:tc>
        <w:tc>
          <w:tcPr>
            <w:tcW w:w="195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4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СТО </w:t>
      </w:r>
      <w:r>
        <w:t>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461"/>
        <w:gridCol w:w="517"/>
        <w:gridCol w:w="43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39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Поручень (ручка двери) Газель</w:t>
            </w:r>
            <w:proofErr w:type="gramStart"/>
            <w:r>
              <w:rPr>
                <w:iCs/>
                <w:sz w:val="24"/>
                <w:szCs w:val="24"/>
              </w:rPr>
              <w:t>.</w:t>
            </w:r>
            <w:proofErr w:type="gramEnd"/>
            <w:r>
              <w:rPr>
                <w:iCs/>
                <w:sz w:val="24"/>
                <w:szCs w:val="24"/>
              </w:rPr>
              <w:t xml:space="preserve"> </w:t>
            </w:r>
            <w:proofErr w:type="gramStart"/>
            <w:r>
              <w:rPr>
                <w:iCs/>
                <w:sz w:val="24"/>
                <w:szCs w:val="24"/>
              </w:rPr>
              <w:t>с</w:t>
            </w:r>
            <w:proofErr w:type="gramEnd"/>
            <w:r>
              <w:rPr>
                <w:iCs/>
                <w:sz w:val="24"/>
                <w:szCs w:val="24"/>
              </w:rPr>
              <w:t>/о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5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4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461"/>
        <w:gridCol w:w="517"/>
        <w:gridCol w:w="43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40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Педаль газа КДБА. 453621.016 арт.316300-1108150-10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5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4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461"/>
        <w:gridCol w:w="378"/>
        <w:gridCol w:w="572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41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Пробка блока цилиндров </w:t>
            </w:r>
            <w:proofErr w:type="spellStart"/>
            <w:r>
              <w:rPr>
                <w:iCs/>
                <w:sz w:val="24"/>
                <w:szCs w:val="24"/>
              </w:rPr>
              <w:t>дв</w:t>
            </w:r>
            <w:proofErr w:type="spellEnd"/>
            <w:r>
              <w:rPr>
                <w:iCs/>
                <w:sz w:val="24"/>
                <w:szCs w:val="24"/>
              </w:rPr>
              <w:t>. ЗМЗ 406,409 КГ 1/4" (масляной магистрали, металл)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lastRenderedPageBreak/>
              <w:t xml:space="preserve"> Отсутствие механических повреждений.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</w:t>
            </w:r>
            <w:r>
              <w:rPr>
                <w:szCs w:val="28"/>
              </w:rPr>
              <w:t xml:space="preserve"> входного контроля</w:t>
            </w:r>
          </w:p>
        </w:tc>
        <w:tc>
          <w:tcPr>
            <w:tcW w:w="1815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187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СТО 0</w:t>
      </w:r>
      <w:r>
        <w:t>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6"/>
        <w:gridCol w:w="607"/>
        <w:gridCol w:w="191"/>
        <w:gridCol w:w="585"/>
        <w:gridCol w:w="580"/>
        <w:gridCol w:w="42"/>
        <w:gridCol w:w="1131"/>
        <w:gridCol w:w="149"/>
        <w:gridCol w:w="748"/>
        <w:gridCol w:w="425"/>
        <w:gridCol w:w="855"/>
        <w:gridCol w:w="231"/>
        <w:gridCol w:w="348"/>
        <w:gridCol w:w="496"/>
        <w:gridCol w:w="105"/>
        <w:gridCol w:w="341"/>
        <w:gridCol w:w="249"/>
        <w:gridCol w:w="729"/>
        <w:gridCol w:w="1152"/>
        <w:gridCol w:w="234"/>
        <w:gridCol w:w="642"/>
        <w:gridCol w:w="874"/>
        <w:gridCol w:w="540"/>
        <w:gridCol w:w="435"/>
        <w:gridCol w:w="559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01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01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42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Привальный брус (</w:t>
            </w:r>
            <w:proofErr w:type="spellStart"/>
            <w:r>
              <w:rPr>
                <w:iCs/>
                <w:sz w:val="24"/>
                <w:szCs w:val="24"/>
              </w:rPr>
              <w:t>прилавник</w:t>
            </w:r>
            <w:proofErr w:type="spellEnd"/>
            <w:r>
              <w:rPr>
                <w:iCs/>
                <w:sz w:val="24"/>
                <w:szCs w:val="24"/>
              </w:rPr>
              <w:t xml:space="preserve">) бортовая накладка для лодок и катеров </w:t>
            </w:r>
            <w:r>
              <w:rPr>
                <w:iCs/>
                <w:sz w:val="24"/>
                <w:szCs w:val="24"/>
              </w:rPr>
              <w:t>(овальный) (14х28) мм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31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31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31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94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3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3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 xml:space="preserve">Контроль </w:t>
            </w: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lastRenderedPageBreak/>
              <w:t xml:space="preserve"> Отсутствие механических повреждений, разрывов.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24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63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3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3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14,  28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 (plotter)" w:hAnsi="GOST type A (plotter)" w:cs="GOST type A (plotter)"/>
                <w:i/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574"/>
        <w:gridCol w:w="420"/>
        <w:gridCol w:w="415"/>
        <w:gridCol w:w="461"/>
        <w:gridCol w:w="797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43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Радиатор масляный </w:t>
            </w:r>
            <w:r>
              <w:rPr>
                <w:iCs/>
                <w:sz w:val="24"/>
                <w:szCs w:val="24"/>
                <w:lang w:val="en-US"/>
              </w:rPr>
              <w:t>Audi</w:t>
            </w:r>
            <w:r>
              <w:rPr>
                <w:iCs/>
                <w:sz w:val="24"/>
                <w:szCs w:val="24"/>
              </w:rPr>
              <w:t xml:space="preserve"> АЗ, </w:t>
            </w:r>
            <w:r>
              <w:rPr>
                <w:iCs/>
                <w:sz w:val="24"/>
                <w:szCs w:val="24"/>
                <w:lang w:val="en-US"/>
              </w:rPr>
              <w:t>Skoda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Octavia</w:t>
            </w:r>
            <w:r>
              <w:rPr>
                <w:iCs/>
                <w:sz w:val="24"/>
                <w:szCs w:val="24"/>
              </w:rPr>
              <w:t xml:space="preserve">, </w:t>
            </w:r>
            <w:r>
              <w:rPr>
                <w:iCs/>
                <w:sz w:val="24"/>
                <w:szCs w:val="24"/>
                <w:lang w:val="en-US"/>
              </w:rPr>
              <w:t>VW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Colf</w:t>
            </w:r>
            <w:proofErr w:type="spellEnd"/>
            <w:r>
              <w:rPr>
                <w:iCs/>
                <w:sz w:val="24"/>
                <w:szCs w:val="24"/>
              </w:rPr>
              <w:t>/</w:t>
            </w:r>
            <w:r>
              <w:rPr>
                <w:iCs/>
                <w:sz w:val="24"/>
                <w:szCs w:val="24"/>
                <w:lang w:val="en-US"/>
              </w:rPr>
              <w:t>Polo</w:t>
            </w:r>
            <w:r>
              <w:rPr>
                <w:iCs/>
                <w:sz w:val="24"/>
                <w:szCs w:val="24"/>
              </w:rPr>
              <w:t xml:space="preserve"> арт.001933.</w:t>
            </w:r>
          </w:p>
        </w:tc>
        <w:tc>
          <w:tcPr>
            <w:tcW w:w="256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8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6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2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093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20" w:type="dxa"/>
        <w:tblLayout w:type="fixed"/>
        <w:tblLook w:val="0000"/>
      </w:tblPr>
      <w:tblGrid>
        <w:gridCol w:w="236"/>
        <w:gridCol w:w="236"/>
        <w:gridCol w:w="599"/>
        <w:gridCol w:w="194"/>
        <w:gridCol w:w="569"/>
        <w:gridCol w:w="572"/>
        <w:gridCol w:w="50"/>
        <w:gridCol w:w="1112"/>
        <w:gridCol w:w="144"/>
        <w:gridCol w:w="743"/>
        <w:gridCol w:w="412"/>
        <w:gridCol w:w="842"/>
        <w:gridCol w:w="230"/>
        <w:gridCol w:w="342"/>
        <w:gridCol w:w="498"/>
        <w:gridCol w:w="94"/>
        <w:gridCol w:w="344"/>
        <w:gridCol w:w="377"/>
        <w:gridCol w:w="578"/>
        <w:gridCol w:w="1136"/>
        <w:gridCol w:w="231"/>
        <w:gridCol w:w="632"/>
        <w:gridCol w:w="1267"/>
        <w:gridCol w:w="128"/>
        <w:gridCol w:w="556"/>
        <w:gridCol w:w="415"/>
        <w:gridCol w:w="411"/>
        <w:gridCol w:w="451"/>
        <w:gridCol w:w="785"/>
        <w:gridCol w:w="150"/>
        <w:gridCol w:w="768"/>
        <w:gridCol w:w="823"/>
        <w:gridCol w:w="236"/>
      </w:tblGrid>
      <w:tr w:rsidR="00DA354B">
        <w:trPr>
          <w:cantSplit/>
          <w:trHeight w:hRule="exact" w:val="260"/>
        </w:trPr>
        <w:tc>
          <w:tcPr>
            <w:tcW w:w="126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4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787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595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26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62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44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26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8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62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44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235" w:type="dxa"/>
            <w:shd w:val="clear" w:color="auto" w:fill="auto"/>
          </w:tcPr>
          <w:p w:rsidR="00DA354B" w:rsidRDefault="00DA354B"/>
        </w:tc>
        <w:tc>
          <w:tcPr>
            <w:tcW w:w="930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29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565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44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235" w:type="dxa"/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569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shd w:val="clear" w:color="auto" w:fill="auto"/>
          </w:tcPr>
          <w:p w:rsidR="00DA354B" w:rsidRDefault="00DA354B">
            <w:pPr>
              <w:rPr>
                <w:sz w:val="22"/>
                <w:szCs w:val="22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22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Разъем к бензонасосу </w:t>
            </w:r>
            <w:r>
              <w:rPr>
                <w:iCs/>
                <w:sz w:val="24"/>
                <w:szCs w:val="24"/>
                <w:lang w:val="en-US"/>
              </w:rPr>
              <w:t>C</w:t>
            </w:r>
            <w:proofErr w:type="gramStart"/>
            <w:r>
              <w:rPr>
                <w:iCs/>
                <w:sz w:val="24"/>
                <w:szCs w:val="24"/>
              </w:rPr>
              <w:t>а</w:t>
            </w:r>
            <w:proofErr w:type="spellStart"/>
            <w:proofErr w:type="gramEnd"/>
            <w:r>
              <w:rPr>
                <w:iCs/>
                <w:sz w:val="24"/>
                <w:szCs w:val="24"/>
                <w:lang w:val="en-US"/>
              </w:rPr>
              <w:t>rgen</w:t>
            </w:r>
            <w:proofErr w:type="spellEnd"/>
            <w:r>
              <w:rPr>
                <w:iCs/>
                <w:sz w:val="24"/>
                <w:szCs w:val="24"/>
              </w:rPr>
              <w:t xml:space="preserve"> для </w:t>
            </w:r>
            <w:r>
              <w:rPr>
                <w:iCs/>
                <w:sz w:val="24"/>
                <w:szCs w:val="24"/>
                <w:lang w:val="en-US"/>
              </w:rPr>
              <w:t>LADA</w:t>
            </w:r>
            <w:r>
              <w:rPr>
                <w:iCs/>
                <w:sz w:val="24"/>
                <w:szCs w:val="24"/>
              </w:rPr>
              <w:t xml:space="preserve"> 2108-2110 к датчику уровня топлива, с проводами</w:t>
            </w:r>
          </w:p>
        </w:tc>
        <w:tc>
          <w:tcPr>
            <w:tcW w:w="252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2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2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5" w:type="dxa"/>
            <w:shd w:val="clear" w:color="auto" w:fill="auto"/>
          </w:tcPr>
          <w:p w:rsidR="00DA354B" w:rsidRDefault="00DA354B"/>
        </w:tc>
        <w:tc>
          <w:tcPr>
            <w:tcW w:w="236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6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2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52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235" w:type="dxa"/>
            <w:shd w:val="clear" w:color="auto" w:fill="auto"/>
          </w:tcPr>
          <w:p w:rsidR="00DA354B" w:rsidRDefault="00DA354B"/>
        </w:tc>
        <w:tc>
          <w:tcPr>
            <w:tcW w:w="735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844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характеристики средств измерений</w:t>
            </w:r>
          </w:p>
        </w:tc>
        <w:tc>
          <w:tcPr>
            <w:tcW w:w="15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</w:t>
            </w:r>
            <w:r>
              <w:rPr>
                <w:iCs/>
                <w:sz w:val="24"/>
                <w:szCs w:val="24"/>
              </w:rPr>
              <w:t>обы</w:t>
            </w:r>
          </w:p>
        </w:tc>
        <w:tc>
          <w:tcPr>
            <w:tcW w:w="1386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59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Подразделения,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235" w:type="dxa"/>
            <w:shd w:val="clear" w:color="auto" w:fill="auto"/>
          </w:tcPr>
          <w:p w:rsidR="00DA354B" w:rsidRDefault="00DA354B">
            <w:pPr>
              <w:rPr>
                <w:iCs/>
                <w:sz w:val="24"/>
                <w:szCs w:val="24"/>
              </w:rPr>
            </w:pPr>
          </w:p>
        </w:tc>
        <w:tc>
          <w:tcPr>
            <w:tcW w:w="570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5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44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386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235" w:type="dxa"/>
            <w:shd w:val="clear" w:color="auto" w:fill="auto"/>
          </w:tcPr>
          <w:p w:rsidR="00DA354B" w:rsidRDefault="00DA354B">
            <w:pPr>
              <w:rPr>
                <w:sz w:val="24"/>
                <w:szCs w:val="24"/>
              </w:rPr>
            </w:pPr>
          </w:p>
        </w:tc>
        <w:tc>
          <w:tcPr>
            <w:tcW w:w="570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65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8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38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9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235" w:type="dxa"/>
            <w:shd w:val="clear" w:color="auto" w:fill="auto"/>
          </w:tcPr>
          <w:p w:rsidR="00DA354B" w:rsidRDefault="00DA354B">
            <w:pPr>
              <w:rPr>
                <w:sz w:val="26"/>
                <w:szCs w:val="26"/>
              </w:rPr>
            </w:pPr>
          </w:p>
        </w:tc>
        <w:tc>
          <w:tcPr>
            <w:tcW w:w="570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5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8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235" w:type="dxa"/>
            <w:shd w:val="clear" w:color="auto" w:fill="auto"/>
          </w:tcPr>
          <w:p w:rsidR="00DA354B" w:rsidRDefault="00DA354B">
            <w:pPr>
              <w:rPr>
                <w:sz w:val="26"/>
                <w:szCs w:val="26"/>
              </w:rPr>
            </w:pPr>
          </w:p>
        </w:tc>
        <w:tc>
          <w:tcPr>
            <w:tcW w:w="570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5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38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235" w:type="dxa"/>
            <w:shd w:val="clear" w:color="auto" w:fill="auto"/>
          </w:tcPr>
          <w:p w:rsidR="00DA354B" w:rsidRDefault="00DA354B">
            <w:pPr>
              <w:rPr>
                <w:sz w:val="26"/>
                <w:szCs w:val="26"/>
              </w:rPr>
            </w:pPr>
          </w:p>
        </w:tc>
        <w:tc>
          <w:tcPr>
            <w:tcW w:w="570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65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8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38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9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235" w:type="dxa"/>
            <w:shd w:val="clear" w:color="auto" w:fill="auto"/>
          </w:tcPr>
          <w:p w:rsidR="00DA354B" w:rsidRDefault="00DA354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70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65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38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235" w:type="dxa"/>
            <w:shd w:val="clear" w:color="auto" w:fill="auto"/>
          </w:tcPr>
          <w:p w:rsidR="00DA354B" w:rsidRDefault="00DA354B">
            <w:pPr>
              <w:rPr>
                <w:sz w:val="26"/>
                <w:szCs w:val="26"/>
              </w:rPr>
            </w:pPr>
          </w:p>
        </w:tc>
        <w:tc>
          <w:tcPr>
            <w:tcW w:w="570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</w:t>
            </w:r>
          </w:p>
        </w:tc>
        <w:tc>
          <w:tcPr>
            <w:tcW w:w="165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38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235" w:type="dxa"/>
            <w:shd w:val="clear" w:color="auto" w:fill="auto"/>
          </w:tcPr>
          <w:p w:rsidR="00DA354B" w:rsidRDefault="00DA354B">
            <w:pPr>
              <w:rPr>
                <w:sz w:val="26"/>
                <w:szCs w:val="26"/>
              </w:rPr>
            </w:pPr>
          </w:p>
        </w:tc>
        <w:tc>
          <w:tcPr>
            <w:tcW w:w="570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проводов.</w:t>
            </w:r>
          </w:p>
        </w:tc>
        <w:tc>
          <w:tcPr>
            <w:tcW w:w="165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8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38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59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235" w:type="dxa"/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570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65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38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235" w:type="dxa"/>
            <w:shd w:val="clear" w:color="auto" w:fill="auto"/>
          </w:tcPr>
          <w:p w:rsidR="00DA354B" w:rsidRDefault="00DA354B">
            <w:pPr>
              <w:rPr>
                <w:sz w:val="26"/>
                <w:szCs w:val="26"/>
              </w:rPr>
            </w:pPr>
          </w:p>
        </w:tc>
        <w:tc>
          <w:tcPr>
            <w:tcW w:w="570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65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8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38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235" w:type="dxa"/>
            <w:shd w:val="clear" w:color="auto" w:fill="auto"/>
          </w:tcPr>
          <w:p w:rsidR="00DA354B" w:rsidRDefault="00DA354B">
            <w:pPr>
              <w:rPr>
                <w:sz w:val="26"/>
                <w:szCs w:val="26"/>
              </w:rPr>
            </w:pPr>
          </w:p>
        </w:tc>
        <w:tc>
          <w:tcPr>
            <w:tcW w:w="570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38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235" w:type="dxa"/>
            <w:shd w:val="clear" w:color="auto" w:fill="auto"/>
          </w:tcPr>
          <w:p w:rsidR="00DA354B" w:rsidRDefault="00DA354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70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65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8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38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235" w:type="dxa"/>
            <w:shd w:val="clear" w:color="auto" w:fill="auto"/>
          </w:tcPr>
          <w:p w:rsidR="00DA354B" w:rsidRDefault="00DA354B">
            <w:pPr>
              <w:rPr>
                <w:sz w:val="26"/>
                <w:szCs w:val="26"/>
              </w:rPr>
            </w:pPr>
          </w:p>
        </w:tc>
        <w:tc>
          <w:tcPr>
            <w:tcW w:w="570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65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8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8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9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235" w:type="dxa"/>
            <w:shd w:val="clear" w:color="auto" w:fill="auto"/>
          </w:tcPr>
          <w:p w:rsidR="00DA354B" w:rsidRDefault="00DA354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70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38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235" w:type="dxa"/>
            <w:shd w:val="clear" w:color="auto" w:fill="auto"/>
            <w:tcMar>
              <w:left w:w="0" w:type="dxa"/>
              <w:right w:w="0" w:type="dxa"/>
            </w:tcMar>
          </w:tcPr>
          <w:p w:rsidR="00DA354B" w:rsidRDefault="00DA354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5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06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4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6" w:type="dxa"/>
          </w:tcPr>
          <w:p w:rsidR="00DA354B" w:rsidRDefault="00DA354B"/>
        </w:tc>
      </w:tr>
    </w:tbl>
    <w:p w:rsidR="00DA354B" w:rsidRDefault="00DA354B"/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22714" w:type="dxa"/>
        <w:tblInd w:w="213" w:type="dxa"/>
        <w:tblLayout w:type="fixed"/>
        <w:tblLook w:val="0000"/>
      </w:tblPr>
      <w:tblGrid>
        <w:gridCol w:w="224"/>
        <w:gridCol w:w="616"/>
        <w:gridCol w:w="191"/>
        <w:gridCol w:w="597"/>
        <w:gridCol w:w="582"/>
        <w:gridCol w:w="47"/>
        <w:gridCol w:w="1145"/>
        <w:gridCol w:w="152"/>
        <w:gridCol w:w="757"/>
        <w:gridCol w:w="433"/>
        <w:gridCol w:w="864"/>
        <w:gridCol w:w="234"/>
        <w:gridCol w:w="352"/>
        <w:gridCol w:w="502"/>
        <w:gridCol w:w="104"/>
        <w:gridCol w:w="348"/>
        <w:gridCol w:w="395"/>
        <w:gridCol w:w="597"/>
        <w:gridCol w:w="1168"/>
        <w:gridCol w:w="238"/>
        <w:gridCol w:w="648"/>
        <w:gridCol w:w="1312"/>
        <w:gridCol w:w="125"/>
        <w:gridCol w:w="582"/>
        <w:gridCol w:w="427"/>
        <w:gridCol w:w="425"/>
        <w:gridCol w:w="468"/>
        <w:gridCol w:w="806"/>
        <w:gridCol w:w="157"/>
        <w:gridCol w:w="795"/>
        <w:gridCol w:w="842"/>
        <w:gridCol w:w="12"/>
        <w:gridCol w:w="1628"/>
        <w:gridCol w:w="1638"/>
        <w:gridCol w:w="1642"/>
        <w:gridCol w:w="1631"/>
        <w:gridCol w:w="30"/>
      </w:tblGrid>
      <w:tr w:rsidR="00DA354B">
        <w:trPr>
          <w:cantSplit/>
          <w:trHeight w:hRule="exact" w:val="260"/>
        </w:trPr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8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935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51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539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7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539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7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539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954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.  </w:t>
            </w:r>
            <w:r>
              <w:rPr>
                <w:i/>
                <w:iCs/>
                <w:sz w:val="22"/>
                <w:szCs w:val="22"/>
              </w:rPr>
              <w:t>Гарантийный срок 4 года</w:t>
            </w:r>
          </w:p>
        </w:tc>
        <w:tc>
          <w:tcPr>
            <w:tcW w:w="309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45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hRule="exact" w:val="283"/>
        </w:trPr>
        <w:tc>
          <w:tcPr>
            <w:tcW w:w="16133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2"/>
                <w:szCs w:val="22"/>
              </w:rPr>
            </w:pPr>
          </w:p>
        </w:tc>
      </w:tr>
      <w:tr w:rsidR="00DA354B"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Ремень </w:t>
            </w:r>
            <w:proofErr w:type="spellStart"/>
            <w:r>
              <w:rPr>
                <w:iCs/>
                <w:sz w:val="24"/>
                <w:szCs w:val="24"/>
              </w:rPr>
              <w:t>поликлиновой</w:t>
            </w:r>
            <w:proofErr w:type="spellEnd"/>
            <w:r>
              <w:rPr>
                <w:iCs/>
                <w:sz w:val="24"/>
                <w:szCs w:val="24"/>
              </w:rPr>
              <w:t xml:space="preserve"> 6РК720 </w:t>
            </w:r>
            <w:r>
              <w:rPr>
                <w:iCs/>
                <w:sz w:val="24"/>
                <w:szCs w:val="24"/>
                <w:lang w:val="en-US"/>
              </w:rPr>
              <w:lastRenderedPageBreak/>
              <w:t>Porsche</w:t>
            </w:r>
            <w:r>
              <w:rPr>
                <w:iCs/>
                <w:sz w:val="24"/>
                <w:szCs w:val="24"/>
              </w:rPr>
              <w:t xml:space="preserve"> 944 2.5</w:t>
            </w:r>
            <w:proofErr w:type="gramStart"/>
            <w:r>
              <w:rPr>
                <w:iCs/>
                <w:sz w:val="24"/>
                <w:szCs w:val="24"/>
              </w:rPr>
              <w:t>/Т</w:t>
            </w:r>
            <w:proofErr w:type="gramEnd"/>
            <w:r>
              <w:rPr>
                <w:iCs/>
                <w:sz w:val="24"/>
                <w:szCs w:val="24"/>
              </w:rPr>
              <w:t>/3.0 81-95 арт.022994</w:t>
            </w:r>
          </w:p>
        </w:tc>
        <w:tc>
          <w:tcPr>
            <w:tcW w:w="2600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lastRenderedPageBreak/>
              <w:t>К 03-2024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40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4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3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60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40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4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3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60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val="806"/>
        </w:trPr>
        <w:tc>
          <w:tcPr>
            <w:tcW w:w="754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6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</w:t>
            </w:r>
            <w:r>
              <w:rPr>
                <w:iCs/>
                <w:sz w:val="24"/>
                <w:szCs w:val="24"/>
              </w:rPr>
              <w:t>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37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DA354B">
        <w:trPr>
          <w:cantSplit/>
          <w:trHeight w:val="806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37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2.Внешний </w:t>
            </w:r>
            <w:r>
              <w:rPr>
                <w:sz w:val="26"/>
                <w:szCs w:val="26"/>
              </w:rPr>
              <w:t>вид.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Отсутствие механических повреждений, разрывов.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hRule="exact" w:val="510"/>
        </w:trPr>
        <w:tc>
          <w:tcPr>
            <w:tcW w:w="840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73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4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0" w:type="dxa"/>
            <w:gridSpan w:val="2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8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2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60" w:type="dxa"/>
            <w:gridSpan w:val="2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22714" w:type="dxa"/>
        <w:tblInd w:w="213" w:type="dxa"/>
        <w:tblLayout w:type="fixed"/>
        <w:tblLook w:val="0000"/>
      </w:tblPr>
      <w:tblGrid>
        <w:gridCol w:w="224"/>
        <w:gridCol w:w="616"/>
        <w:gridCol w:w="191"/>
        <w:gridCol w:w="597"/>
        <w:gridCol w:w="582"/>
        <w:gridCol w:w="47"/>
        <w:gridCol w:w="1145"/>
        <w:gridCol w:w="152"/>
        <w:gridCol w:w="757"/>
        <w:gridCol w:w="433"/>
        <w:gridCol w:w="864"/>
        <w:gridCol w:w="234"/>
        <w:gridCol w:w="352"/>
        <w:gridCol w:w="502"/>
        <w:gridCol w:w="104"/>
        <w:gridCol w:w="348"/>
        <w:gridCol w:w="395"/>
        <w:gridCol w:w="597"/>
        <w:gridCol w:w="1168"/>
        <w:gridCol w:w="238"/>
        <w:gridCol w:w="648"/>
        <w:gridCol w:w="1312"/>
        <w:gridCol w:w="125"/>
        <w:gridCol w:w="582"/>
        <w:gridCol w:w="427"/>
        <w:gridCol w:w="425"/>
        <w:gridCol w:w="468"/>
        <w:gridCol w:w="806"/>
        <w:gridCol w:w="157"/>
        <w:gridCol w:w="795"/>
        <w:gridCol w:w="842"/>
        <w:gridCol w:w="12"/>
        <w:gridCol w:w="1628"/>
        <w:gridCol w:w="1638"/>
        <w:gridCol w:w="1642"/>
        <w:gridCol w:w="1631"/>
        <w:gridCol w:w="30"/>
      </w:tblGrid>
      <w:tr w:rsidR="00DA354B">
        <w:trPr>
          <w:cantSplit/>
          <w:trHeight w:hRule="exact" w:val="260"/>
        </w:trPr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8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935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51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539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7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539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7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539" w:type="dxa"/>
            <w:gridSpan w:val="4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954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9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46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hRule="exact" w:val="283"/>
        </w:trPr>
        <w:tc>
          <w:tcPr>
            <w:tcW w:w="16133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2"/>
                <w:szCs w:val="22"/>
              </w:rPr>
            </w:pPr>
          </w:p>
        </w:tc>
      </w:tr>
      <w:tr w:rsidR="00DA354B"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pStyle w:val="Header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Ремень приводной </w:t>
            </w:r>
            <w:proofErr w:type="spellStart"/>
            <w:r>
              <w:rPr>
                <w:iCs/>
                <w:sz w:val="24"/>
                <w:szCs w:val="24"/>
              </w:rPr>
              <w:t>поликлино-вой</w:t>
            </w:r>
            <w:proofErr w:type="spellEnd"/>
            <w:r>
              <w:rPr>
                <w:iCs/>
                <w:sz w:val="24"/>
                <w:szCs w:val="24"/>
              </w:rPr>
              <w:t xml:space="preserve"> 6РК837 </w:t>
            </w:r>
            <w:r>
              <w:rPr>
                <w:iCs/>
                <w:sz w:val="24"/>
                <w:szCs w:val="24"/>
                <w:lang w:val="en-US"/>
              </w:rPr>
              <w:t>RENAULT</w:t>
            </w:r>
            <w:r>
              <w:rPr>
                <w:iCs/>
                <w:sz w:val="24"/>
                <w:szCs w:val="24"/>
              </w:rPr>
              <w:t xml:space="preserve">        </w:t>
            </w:r>
            <w:r>
              <w:rPr>
                <w:iCs/>
                <w:sz w:val="24"/>
                <w:szCs w:val="24"/>
                <w:lang w:val="en-US"/>
              </w:rPr>
              <w:t>Logan</w:t>
            </w:r>
            <w:r>
              <w:rPr>
                <w:iCs/>
                <w:sz w:val="24"/>
                <w:szCs w:val="24"/>
              </w:rPr>
              <w:t xml:space="preserve"> 12  арт.007315</w:t>
            </w:r>
          </w:p>
        </w:tc>
        <w:tc>
          <w:tcPr>
            <w:tcW w:w="2600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40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4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3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60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40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4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3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60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val="806"/>
        </w:trPr>
        <w:tc>
          <w:tcPr>
            <w:tcW w:w="754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6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</w:t>
            </w:r>
            <w:r>
              <w:rPr>
                <w:iCs/>
                <w:sz w:val="24"/>
                <w:szCs w:val="24"/>
              </w:rPr>
              <w:t>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37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DA354B">
        <w:trPr>
          <w:cantSplit/>
          <w:trHeight w:val="806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37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2.Внешний</w:t>
            </w:r>
            <w:r>
              <w:rPr>
                <w:sz w:val="26"/>
                <w:szCs w:val="26"/>
              </w:rPr>
              <w:t xml:space="preserve"> вид.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8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3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6580" w:type="dxa"/>
            <w:gridSpan w:val="6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hRule="exact" w:val="510"/>
        </w:trPr>
        <w:tc>
          <w:tcPr>
            <w:tcW w:w="840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73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4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0" w:type="dxa"/>
            <w:gridSpan w:val="2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8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2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60" w:type="dxa"/>
            <w:gridSpan w:val="2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:rsidR="00DA354B" w:rsidRDefault="00DA354B"/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6"/>
        <w:gridCol w:w="607"/>
        <w:gridCol w:w="191"/>
        <w:gridCol w:w="585"/>
        <w:gridCol w:w="580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110"/>
        <w:gridCol w:w="870"/>
        <w:gridCol w:w="1152"/>
        <w:gridCol w:w="234"/>
        <w:gridCol w:w="642"/>
        <w:gridCol w:w="734"/>
        <w:gridCol w:w="680"/>
        <w:gridCol w:w="574"/>
        <w:gridCol w:w="420"/>
        <w:gridCol w:w="415"/>
        <w:gridCol w:w="698"/>
        <w:gridCol w:w="56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lastRenderedPageBreak/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4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Руль алюминиевый для </w:t>
            </w:r>
            <w:proofErr w:type="spellStart"/>
            <w:r>
              <w:rPr>
                <w:iCs/>
                <w:sz w:val="24"/>
                <w:szCs w:val="24"/>
              </w:rPr>
              <w:t>питбайка</w:t>
            </w:r>
            <w:proofErr w:type="spellEnd"/>
            <w:r>
              <w:rPr>
                <w:iCs/>
                <w:sz w:val="24"/>
                <w:szCs w:val="24"/>
              </w:rPr>
              <w:t>, мотоцикла. Цвет черный</w:t>
            </w:r>
            <w:proofErr w:type="gramStart"/>
            <w:r>
              <w:rPr>
                <w:iCs/>
                <w:sz w:val="24"/>
                <w:szCs w:val="24"/>
              </w:rPr>
              <w:t>.</w:t>
            </w:r>
            <w:proofErr w:type="gramEnd"/>
            <w:r>
              <w:rPr>
                <w:iCs/>
                <w:sz w:val="24"/>
                <w:szCs w:val="24"/>
              </w:rPr>
              <w:t xml:space="preserve"> </w:t>
            </w:r>
            <w:proofErr w:type="gramStart"/>
            <w:r>
              <w:rPr>
                <w:iCs/>
                <w:sz w:val="24"/>
                <w:szCs w:val="24"/>
              </w:rPr>
              <w:t>а</w:t>
            </w:r>
            <w:proofErr w:type="gramEnd"/>
            <w:r>
              <w:rPr>
                <w:iCs/>
                <w:sz w:val="24"/>
                <w:szCs w:val="24"/>
              </w:rPr>
              <w:t>рт.3290</w:t>
            </w:r>
          </w:p>
        </w:tc>
        <w:tc>
          <w:tcPr>
            <w:tcW w:w="23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32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208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32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208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208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08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208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 xml:space="preserve">Контроль </w:t>
            </w: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208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208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208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6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208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208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08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08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Ø22, 3, 175, 75, 71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6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208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208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208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2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093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>
      <w:pPr>
        <w:rPr>
          <w:lang w:val="en-US"/>
        </w:rPr>
      </w:pPr>
    </w:p>
    <w:p w:rsidR="00DA354B" w:rsidRDefault="00DA354B">
      <w:pPr>
        <w:rPr>
          <w:lang w:val="en-US"/>
        </w:rPr>
      </w:pPr>
    </w:p>
    <w:p w:rsidR="00DA354B" w:rsidRDefault="00FA7BAA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110"/>
        <w:gridCol w:w="869"/>
        <w:gridCol w:w="1153"/>
        <w:gridCol w:w="234"/>
        <w:gridCol w:w="640"/>
        <w:gridCol w:w="1291"/>
        <w:gridCol w:w="123"/>
        <w:gridCol w:w="296"/>
        <w:gridCol w:w="698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lastRenderedPageBreak/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48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Ручка газа правая на </w:t>
            </w:r>
            <w:proofErr w:type="spellStart"/>
            <w:r>
              <w:rPr>
                <w:iCs/>
                <w:sz w:val="24"/>
                <w:szCs w:val="24"/>
              </w:rPr>
              <w:t>квадроцикл</w:t>
            </w:r>
            <w:proofErr w:type="spellEnd"/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  <w:lang w:val="en-US"/>
              </w:rPr>
              <w:t>ATV</w:t>
            </w:r>
            <w:r>
              <w:rPr>
                <w:iCs/>
                <w:sz w:val="24"/>
                <w:szCs w:val="24"/>
              </w:rPr>
              <w:t xml:space="preserve"> 250</w:t>
            </w: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18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</w:t>
            </w:r>
            <w:r>
              <w:rPr>
                <w:szCs w:val="28"/>
              </w:rPr>
              <w:t xml:space="preserve">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-60"/>
        <w:rPr>
          <w:sz w:val="24"/>
        </w:rPr>
      </w:pP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lastRenderedPageBreak/>
        <w:t xml:space="preserve">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СТ</w:t>
      </w:r>
      <w:r>
        <w:t>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110"/>
        <w:gridCol w:w="870"/>
        <w:gridCol w:w="1152"/>
        <w:gridCol w:w="234"/>
        <w:gridCol w:w="642"/>
        <w:gridCol w:w="874"/>
        <w:gridCol w:w="540"/>
        <w:gridCol w:w="296"/>
        <w:gridCol w:w="698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49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rPr>
                <w:sz w:val="24"/>
              </w:rPr>
            </w:pPr>
            <w:r>
              <w:rPr>
                <w:iCs/>
                <w:sz w:val="24"/>
                <w:szCs w:val="24"/>
              </w:rPr>
              <w:t xml:space="preserve">Рым-болт </w:t>
            </w:r>
            <w:r>
              <w:rPr>
                <w:iCs/>
                <w:sz w:val="24"/>
                <w:szCs w:val="24"/>
                <w:lang w:val="en-US"/>
              </w:rPr>
              <w:t>U</w:t>
            </w:r>
            <w:r>
              <w:rPr>
                <w:iCs/>
                <w:sz w:val="24"/>
                <w:szCs w:val="24"/>
              </w:rPr>
              <w:t xml:space="preserve">-образный, буксировочный. Нержавеющая сталь </w:t>
            </w:r>
            <w:r>
              <w:rPr>
                <w:iCs/>
                <w:sz w:val="24"/>
                <w:szCs w:val="24"/>
                <w:lang w:val="en-US"/>
              </w:rPr>
              <w:t>SF00531-5</w:t>
            </w: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772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772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94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 xml:space="preserve">Контроль </w:t>
            </w: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Ø 8, 110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3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>
      <w:pPr>
        <w:rPr>
          <w:lang w:val="en-US"/>
        </w:rPr>
      </w:pP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</w:rPr>
      </w:pPr>
      <w:r>
        <w:rPr>
          <w:sz w:val="24"/>
        </w:rPr>
        <w:lastRenderedPageBreak/>
        <w:t xml:space="preserve">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8" w:type="dxa"/>
        <w:tblInd w:w="213" w:type="dxa"/>
        <w:tblLayout w:type="fixed"/>
        <w:tblLook w:val="0000"/>
      </w:tblPr>
      <w:tblGrid>
        <w:gridCol w:w="224"/>
        <w:gridCol w:w="614"/>
        <w:gridCol w:w="192"/>
        <w:gridCol w:w="592"/>
        <w:gridCol w:w="582"/>
        <w:gridCol w:w="45"/>
        <w:gridCol w:w="1142"/>
        <w:gridCol w:w="152"/>
        <w:gridCol w:w="758"/>
        <w:gridCol w:w="429"/>
        <w:gridCol w:w="861"/>
        <w:gridCol w:w="102"/>
        <w:gridCol w:w="7"/>
        <w:gridCol w:w="475"/>
        <w:gridCol w:w="501"/>
        <w:gridCol w:w="102"/>
        <w:gridCol w:w="346"/>
        <w:gridCol w:w="110"/>
        <w:gridCol w:w="63"/>
        <w:gridCol w:w="817"/>
        <w:gridCol w:w="1164"/>
        <w:gridCol w:w="236"/>
        <w:gridCol w:w="646"/>
        <w:gridCol w:w="1024"/>
        <w:gridCol w:w="63"/>
        <w:gridCol w:w="344"/>
        <w:gridCol w:w="329"/>
        <w:gridCol w:w="677"/>
        <w:gridCol w:w="420"/>
        <w:gridCol w:w="63"/>
        <w:gridCol w:w="503"/>
        <w:gridCol w:w="744"/>
        <w:gridCol w:w="115"/>
        <w:gridCol w:w="63"/>
        <w:gridCol w:w="731"/>
        <w:gridCol w:w="839"/>
        <w:gridCol w:w="11"/>
        <w:gridCol w:w="52"/>
        <w:gridCol w:w="30"/>
      </w:tblGrid>
      <w:tr w:rsidR="00DA354B">
        <w:trPr>
          <w:cantSplit/>
          <w:trHeight w:hRule="exact" w:val="260"/>
        </w:trPr>
        <w:tc>
          <w:tcPr>
            <w:tcW w:w="102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75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915" w:type="dxa"/>
            <w:gridSpan w:val="11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495" w:type="dxa"/>
            <w:gridSpan w:val="11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2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102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23" w:type="dxa"/>
            <w:gridSpan w:val="8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62" w:type="dxa"/>
            <w:gridSpan w:val="20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2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102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23" w:type="dxa"/>
            <w:gridSpan w:val="8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62" w:type="dxa"/>
            <w:gridSpan w:val="20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2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9513" w:type="dxa"/>
            <w:gridSpan w:val="22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.  Гарантийный </w:t>
            </w:r>
            <w:r>
              <w:rPr>
                <w:i/>
                <w:iCs/>
                <w:sz w:val="22"/>
                <w:szCs w:val="22"/>
              </w:rPr>
              <w:t>срок 4 года</w:t>
            </w:r>
          </w:p>
        </w:tc>
        <w:tc>
          <w:tcPr>
            <w:tcW w:w="3083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39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50</w:t>
            </w:r>
          </w:p>
        </w:tc>
        <w:tc>
          <w:tcPr>
            <w:tcW w:w="9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Cs w:val="28"/>
                <w:lang w:val="en-US"/>
              </w:rPr>
            </w:pPr>
          </w:p>
        </w:tc>
      </w:tr>
      <w:tr w:rsidR="00DA354B">
        <w:trPr>
          <w:cantSplit/>
          <w:trHeight w:hRule="exact" w:val="283"/>
        </w:trPr>
        <w:tc>
          <w:tcPr>
            <w:tcW w:w="16074" w:type="dxa"/>
            <w:gridSpan w:val="3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9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2"/>
                <w:szCs w:val="22"/>
              </w:rPr>
            </w:pPr>
          </w:p>
        </w:tc>
      </w:tr>
      <w:tr w:rsidR="00DA354B">
        <w:trPr>
          <w:cantSplit/>
          <w:trHeight w:hRule="exact" w:val="260"/>
        </w:trPr>
        <w:tc>
          <w:tcPr>
            <w:tcW w:w="223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9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23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 Соединитель топливный ВАЗ в сборе тройник арт. 1118-1104410-30</w:t>
            </w:r>
          </w:p>
        </w:tc>
        <w:tc>
          <w:tcPr>
            <w:tcW w:w="2492" w:type="dxa"/>
            <w:gridSpan w:val="5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9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hRule="exact" w:val="260"/>
        </w:trPr>
        <w:tc>
          <w:tcPr>
            <w:tcW w:w="223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9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3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8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3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423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492" w:type="dxa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9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4"/>
        </w:trPr>
        <w:tc>
          <w:tcPr>
            <w:tcW w:w="223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98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33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18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0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36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8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423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492" w:type="dxa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9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val="806"/>
        </w:trPr>
        <w:tc>
          <w:tcPr>
            <w:tcW w:w="7233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50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3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25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</w:t>
            </w:r>
            <w:r>
              <w:rPr>
                <w:iCs/>
                <w:sz w:val="24"/>
                <w:szCs w:val="24"/>
              </w:rPr>
              <w:t>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33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9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DA354B">
        <w:trPr>
          <w:cantSplit/>
          <w:trHeight w:val="806"/>
        </w:trPr>
        <w:tc>
          <w:tcPr>
            <w:tcW w:w="5699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50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3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25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33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9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69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60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5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3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9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0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5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9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60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5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2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3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9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60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5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9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60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5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2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9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60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5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9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60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5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2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9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60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5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9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60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5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2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3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 Ø8</w:t>
            </w: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9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60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5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2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3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9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Ø 8</w:t>
            </w:r>
          </w:p>
        </w:tc>
        <w:tc>
          <w:tcPr>
            <w:tcW w:w="160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5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2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163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9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0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5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2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ОТК</w:t>
            </w: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9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0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5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2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37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2" w:type="dxa"/>
            <w:gridSpan w:val="2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07" w:type="dxa"/>
            <w:gridSpan w:val="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811" w:type="dxa"/>
            <w:gridSpan w:val="6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30" w:type="dxa"/>
            <w:tcMar>
              <w:left w:w="5" w:type="dxa"/>
              <w:right w:w="5" w:type="dxa"/>
            </w:tcMar>
          </w:tcPr>
          <w:p w:rsidR="00DA354B" w:rsidRDefault="00DA354B"/>
        </w:tc>
      </w:tr>
    </w:tbl>
    <w:p w:rsidR="00DA354B" w:rsidRDefault="00DA354B"/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511"/>
        <w:gridCol w:w="68"/>
        <w:gridCol w:w="496"/>
        <w:gridCol w:w="105"/>
        <w:gridCol w:w="341"/>
        <w:gridCol w:w="110"/>
        <w:gridCol w:w="869"/>
        <w:gridCol w:w="1153"/>
        <w:gridCol w:w="234"/>
        <w:gridCol w:w="640"/>
        <w:gridCol w:w="1291"/>
        <w:gridCol w:w="123"/>
        <w:gridCol w:w="296"/>
        <w:gridCol w:w="698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</w:t>
            </w:r>
            <w:r>
              <w:rPr>
                <w:i/>
                <w:iCs/>
                <w:sz w:val="22"/>
                <w:szCs w:val="22"/>
              </w:rPr>
              <w:t xml:space="preserve">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51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 Соединитель топливный ВАЗ 1118-1104410-20 в сборе прямой (материал – пластик)</w:t>
            </w: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03"/>
        <w:gridCol w:w="50"/>
        <w:gridCol w:w="579"/>
        <w:gridCol w:w="496"/>
        <w:gridCol w:w="105"/>
        <w:gridCol w:w="341"/>
        <w:gridCol w:w="110"/>
        <w:gridCol w:w="869"/>
        <w:gridCol w:w="1153"/>
        <w:gridCol w:w="234"/>
        <w:gridCol w:w="640"/>
        <w:gridCol w:w="1291"/>
        <w:gridCol w:w="123"/>
        <w:gridCol w:w="296"/>
        <w:gridCol w:w="698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.  Гарантийный срок 4 </w:t>
            </w:r>
            <w:r>
              <w:rPr>
                <w:i/>
                <w:iCs/>
                <w:sz w:val="22"/>
                <w:szCs w:val="22"/>
              </w:rPr>
              <w:t>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52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Топливный бак ГАЗ – 2217 пластиковый, 80 л. 22174-110100620</w:t>
            </w: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18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1.Паспорт. Сертификат.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110"/>
        <w:gridCol w:w="869"/>
        <w:gridCol w:w="1153"/>
        <w:gridCol w:w="234"/>
        <w:gridCol w:w="640"/>
        <w:gridCol w:w="1291"/>
        <w:gridCol w:w="123"/>
        <w:gridCol w:w="296"/>
        <w:gridCol w:w="698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53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Трос газ – реверс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Pretech</w:t>
            </w:r>
            <w:proofErr w:type="spellEnd"/>
            <w:r>
              <w:rPr>
                <w:iCs/>
                <w:sz w:val="24"/>
                <w:szCs w:val="24"/>
              </w:rPr>
              <w:t>, 16 ф</w:t>
            </w:r>
            <w:proofErr w:type="gramStart"/>
            <w:r>
              <w:rPr>
                <w:iCs/>
                <w:sz w:val="24"/>
                <w:szCs w:val="24"/>
              </w:rPr>
              <w:t>у-</w:t>
            </w:r>
            <w:proofErr w:type="gramEnd"/>
            <w:r>
              <w:rPr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iCs/>
                <w:sz w:val="24"/>
                <w:szCs w:val="24"/>
              </w:rPr>
              <w:t>тов</w:t>
            </w:r>
            <w:proofErr w:type="spellEnd"/>
            <w:r>
              <w:rPr>
                <w:iCs/>
                <w:sz w:val="24"/>
                <w:szCs w:val="24"/>
              </w:rPr>
              <w:t xml:space="preserve"> 4,88 м, аналог С2-16, С8-16</w:t>
            </w: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18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lastRenderedPageBreak/>
              <w:t xml:space="preserve"> 4.Комплектность.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</w:t>
            </w:r>
            <w:r>
              <w:rPr>
                <w:szCs w:val="28"/>
              </w:rPr>
              <w:t xml:space="preserve">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</w:t>
      </w:r>
    </w:p>
    <w:p w:rsidR="00DA354B" w:rsidRDefault="00FA7BAA">
      <w:pPr>
        <w:tabs>
          <w:tab w:val="left" w:pos="16160"/>
        </w:tabs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511"/>
        <w:gridCol w:w="68"/>
        <w:gridCol w:w="496"/>
        <w:gridCol w:w="105"/>
        <w:gridCol w:w="341"/>
        <w:gridCol w:w="110"/>
        <w:gridCol w:w="869"/>
        <w:gridCol w:w="1153"/>
        <w:gridCol w:w="234"/>
        <w:gridCol w:w="640"/>
        <w:gridCol w:w="1013"/>
        <w:gridCol w:w="401"/>
        <w:gridCol w:w="296"/>
        <w:gridCol w:w="698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54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Трос газа для </w:t>
            </w:r>
            <w:proofErr w:type="spellStart"/>
            <w:r>
              <w:rPr>
                <w:iCs/>
                <w:sz w:val="24"/>
                <w:szCs w:val="24"/>
              </w:rPr>
              <w:t>питбайка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TTR</w:t>
            </w:r>
            <w:r>
              <w:rPr>
                <w:iCs/>
                <w:sz w:val="24"/>
                <w:szCs w:val="24"/>
              </w:rPr>
              <w:t>125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Арт.45763</w:t>
            </w: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0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390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 xml:space="preserve">Контроль </w:t>
            </w: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 Ø8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800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Штангенциркуль</w:t>
            </w:r>
            <w:r>
              <w:rPr>
                <w:sz w:val="26"/>
                <w:szCs w:val="26"/>
              </w:rPr>
              <w:t xml:space="preserve">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tabs>
          <w:tab w:val="left" w:pos="16160"/>
        </w:tabs>
        <w:ind w:right="-60"/>
        <w:rPr>
          <w:sz w:val="24"/>
        </w:rPr>
      </w:pPr>
      <w:r>
        <w:rPr>
          <w:sz w:val="24"/>
        </w:rPr>
        <w:t xml:space="preserve">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tabs>
          <w:tab w:val="left" w:pos="16160"/>
        </w:tabs>
        <w:ind w:right="-60"/>
        <w:rPr>
          <w:sz w:val="24"/>
        </w:rPr>
      </w:pPr>
    </w:p>
    <w:p w:rsidR="00DA354B" w:rsidRDefault="00FA7BAA">
      <w:pPr>
        <w:tabs>
          <w:tab w:val="left" w:pos="16160"/>
        </w:tabs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511"/>
        <w:gridCol w:w="68"/>
        <w:gridCol w:w="496"/>
        <w:gridCol w:w="105"/>
        <w:gridCol w:w="341"/>
        <w:gridCol w:w="110"/>
        <w:gridCol w:w="869"/>
        <w:gridCol w:w="1153"/>
        <w:gridCol w:w="234"/>
        <w:gridCol w:w="640"/>
        <w:gridCol w:w="1291"/>
        <w:gridCol w:w="123"/>
        <w:gridCol w:w="296"/>
        <w:gridCol w:w="698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.  </w:t>
            </w:r>
            <w:r>
              <w:rPr>
                <w:i/>
                <w:iCs/>
                <w:sz w:val="22"/>
                <w:szCs w:val="22"/>
              </w:rPr>
              <w:t>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55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Тройник соединительный     шланга Ø16х16х16 </w:t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металличе-ский</w:t>
            </w:r>
            <w:proofErr w:type="spellEnd"/>
            <w:proofErr w:type="gramEnd"/>
            <w:r>
              <w:rPr>
                <w:iCs/>
                <w:sz w:val="24"/>
                <w:szCs w:val="24"/>
              </w:rPr>
              <w:t xml:space="preserve"> (арт. 937251211)</w:t>
            </w:r>
          </w:p>
          <w:p w:rsidR="00DA354B" w:rsidRDefault="00DA354B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lastRenderedPageBreak/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</w:t>
      </w:r>
      <w:r>
        <w:t>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511"/>
        <w:gridCol w:w="68"/>
        <w:gridCol w:w="496"/>
        <w:gridCol w:w="105"/>
        <w:gridCol w:w="341"/>
        <w:gridCol w:w="110"/>
        <w:gridCol w:w="869"/>
        <w:gridCol w:w="1153"/>
        <w:gridCol w:w="234"/>
        <w:gridCol w:w="640"/>
        <w:gridCol w:w="1291"/>
        <w:gridCol w:w="123"/>
        <w:gridCol w:w="296"/>
        <w:gridCol w:w="698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56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Трубка вентиляции картера с обратным клапаном ЗМЗ-409.10 ЕВРО-4   арт. </w:t>
            </w:r>
            <w:r>
              <w:rPr>
                <w:iCs/>
                <w:sz w:val="24"/>
                <w:szCs w:val="24"/>
              </w:rPr>
              <w:t>40904.1014020.</w:t>
            </w:r>
          </w:p>
          <w:p w:rsidR="00DA354B" w:rsidRDefault="00DA354B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lastRenderedPageBreak/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511"/>
        <w:gridCol w:w="68"/>
        <w:gridCol w:w="496"/>
        <w:gridCol w:w="105"/>
        <w:gridCol w:w="341"/>
        <w:gridCol w:w="110"/>
        <w:gridCol w:w="869"/>
        <w:gridCol w:w="1153"/>
        <w:gridCol w:w="234"/>
        <w:gridCol w:w="640"/>
        <w:gridCol w:w="1291"/>
        <w:gridCol w:w="123"/>
        <w:gridCol w:w="296"/>
        <w:gridCol w:w="698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57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Универсальный переключатель для запуска двигателя арт.0333</w:t>
            </w:r>
          </w:p>
          <w:p w:rsidR="00DA354B" w:rsidRDefault="00DA354B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СТО </w:t>
      </w:r>
      <w:r>
        <w:t>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511"/>
        <w:gridCol w:w="68"/>
        <w:gridCol w:w="496"/>
        <w:gridCol w:w="105"/>
        <w:gridCol w:w="341"/>
        <w:gridCol w:w="110"/>
        <w:gridCol w:w="869"/>
        <w:gridCol w:w="1153"/>
        <w:gridCol w:w="234"/>
        <w:gridCol w:w="640"/>
        <w:gridCol w:w="1291"/>
        <w:gridCol w:w="123"/>
        <w:gridCol w:w="296"/>
        <w:gridCol w:w="698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58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proofErr w:type="gramStart"/>
            <w:r>
              <w:rPr>
                <w:iCs/>
                <w:sz w:val="24"/>
                <w:szCs w:val="24"/>
              </w:rPr>
              <w:t>Универсальный</w:t>
            </w:r>
            <w:proofErr w:type="gram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тросик</w:t>
            </w:r>
            <w:proofErr w:type="spellEnd"/>
            <w:r>
              <w:rPr>
                <w:iCs/>
                <w:sz w:val="24"/>
                <w:szCs w:val="24"/>
              </w:rPr>
              <w:t xml:space="preserve"> дроссельной заслонки для мотоцикла  арт.067</w:t>
            </w:r>
          </w:p>
          <w:p w:rsidR="00DA354B" w:rsidRDefault="00DA354B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К </w:t>
            </w:r>
            <w:r>
              <w:rPr>
                <w:szCs w:val="28"/>
              </w:rPr>
              <w:t>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55"/>
        <w:gridCol w:w="839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59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Уплотнитель – профиль «Е» «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Cyclon</w:t>
            </w:r>
            <w:proofErr w:type="spellEnd"/>
            <w:r>
              <w:rPr>
                <w:iCs/>
                <w:sz w:val="24"/>
                <w:szCs w:val="24"/>
              </w:rPr>
              <w:t>» белый 18322/7047</w:t>
            </w:r>
          </w:p>
          <w:p w:rsidR="00DA354B" w:rsidRDefault="00DA354B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lastRenderedPageBreak/>
              <w:t xml:space="preserve"> 1.Соответствие сопроводительной документации.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разрывов,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порезов.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012"/>
        <w:gridCol w:w="402"/>
        <w:gridCol w:w="155"/>
        <w:gridCol w:w="839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60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Уплотнитель – профиль «</w:t>
            </w:r>
            <w:r>
              <w:rPr>
                <w:iCs/>
                <w:sz w:val="24"/>
                <w:szCs w:val="24"/>
                <w:lang w:val="en-US"/>
              </w:rPr>
              <w:t>D</w:t>
            </w:r>
            <w:r>
              <w:rPr>
                <w:iCs/>
                <w:sz w:val="24"/>
                <w:szCs w:val="24"/>
              </w:rPr>
              <w:t>»  белый «ТИТАН»   51937</w:t>
            </w:r>
          </w:p>
          <w:p w:rsidR="00DA354B" w:rsidRDefault="00DA354B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1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Подразделения,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391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lastRenderedPageBreak/>
              <w:t xml:space="preserve"> 1.Соответствие сопроводительной документации.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 xml:space="preserve">Контроль </w:t>
            </w: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разрывов,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порезов.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7, 5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55"/>
        <w:gridCol w:w="839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61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Фиксатор замка двери (скоба) </w:t>
            </w:r>
            <w:r>
              <w:rPr>
                <w:iCs/>
                <w:sz w:val="24"/>
                <w:szCs w:val="24"/>
              </w:rPr>
              <w:lastRenderedPageBreak/>
              <w:t>ВАЗ - 11811180-6105208 (ДААЗ)</w:t>
            </w:r>
          </w:p>
          <w:p w:rsidR="00DA354B" w:rsidRDefault="00DA354B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lastRenderedPageBreak/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Работоспособность.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55"/>
        <w:gridCol w:w="839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62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lastRenderedPageBreak/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Фильтр масляный </w:t>
            </w:r>
            <w:r>
              <w:rPr>
                <w:iCs/>
                <w:sz w:val="24"/>
                <w:szCs w:val="24"/>
                <w:lang w:val="en-US"/>
              </w:rPr>
              <w:t>Ford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Sierra</w:t>
            </w:r>
            <w:r>
              <w:rPr>
                <w:iCs/>
                <w:sz w:val="24"/>
                <w:szCs w:val="24"/>
              </w:rPr>
              <w:t xml:space="preserve">     87-93,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Lada</w:t>
            </w:r>
            <w:proofErr w:type="spellEnd"/>
            <w:r>
              <w:rPr>
                <w:iCs/>
                <w:sz w:val="24"/>
                <w:szCs w:val="24"/>
              </w:rPr>
              <w:t xml:space="preserve"> 110/111/112 00 арт.032155</w:t>
            </w:r>
          </w:p>
          <w:p w:rsidR="00DA354B" w:rsidRDefault="00DA354B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55"/>
        <w:gridCol w:w="839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lastRenderedPageBreak/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63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Фильтр топливный </w:t>
            </w:r>
            <w:r>
              <w:rPr>
                <w:iCs/>
                <w:sz w:val="24"/>
                <w:szCs w:val="24"/>
                <w:lang w:val="en-US"/>
              </w:rPr>
              <w:t>ST342</w:t>
            </w:r>
          </w:p>
          <w:p w:rsidR="00DA354B" w:rsidRDefault="00DA354B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b/>
                <w:i/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>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</w:t>
            </w:r>
            <w:r>
              <w:rPr>
                <w:szCs w:val="28"/>
              </w:rPr>
              <w:t xml:space="preserve">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>
      <w:pPr>
        <w:rPr>
          <w:lang w:val="en-US"/>
        </w:rPr>
      </w:pPr>
    </w:p>
    <w:p w:rsidR="00DA354B" w:rsidRDefault="00DA354B">
      <w:pPr>
        <w:rPr>
          <w:lang w:val="en-US"/>
        </w:rPr>
      </w:pPr>
    </w:p>
    <w:p w:rsidR="00DA354B" w:rsidRDefault="00DA354B">
      <w:pPr>
        <w:ind w:right="200"/>
        <w:rPr>
          <w:sz w:val="24"/>
          <w:lang w:val="en-US"/>
        </w:rPr>
      </w:pP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55"/>
        <w:gridCol w:w="839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64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Хомут червячный 32-50 мм</w:t>
            </w:r>
          </w:p>
          <w:p w:rsidR="00DA354B" w:rsidRDefault="00DA354B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6"/>
        <w:gridCol w:w="978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65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червячный 40-60 мм</w:t>
            </w: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663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65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>
      <w:pPr>
        <w:ind w:right="200"/>
        <w:rPr>
          <w:sz w:val="24"/>
          <w:lang w:val="en-US"/>
        </w:rPr>
      </w:pP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200"/>
        <w:rPr>
          <w:sz w:val="24"/>
        </w:rPr>
      </w:pPr>
    </w:p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СТО 07521831</w:t>
      </w:r>
      <w:r>
        <w:t>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6"/>
        <w:gridCol w:w="978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66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червячный 60-80 мм</w:t>
            </w: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lastRenderedPageBreak/>
              <w:t>ПВК</w:t>
            </w:r>
          </w:p>
        </w:tc>
        <w:tc>
          <w:tcPr>
            <w:tcW w:w="10663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65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55"/>
        <w:gridCol w:w="839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67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червячный 10-16 мм</w:t>
            </w: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55"/>
        <w:gridCol w:w="839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68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Хомут червячный 12-20 мм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(12-22 мм)</w:t>
            </w: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511"/>
        <w:gridCol w:w="68"/>
        <w:gridCol w:w="496"/>
        <w:gridCol w:w="105"/>
        <w:gridCol w:w="341"/>
        <w:gridCol w:w="110"/>
        <w:gridCol w:w="869"/>
        <w:gridCol w:w="1153"/>
        <w:gridCol w:w="234"/>
        <w:gridCol w:w="640"/>
        <w:gridCol w:w="1291"/>
        <w:gridCol w:w="123"/>
        <w:gridCol w:w="296"/>
        <w:gridCol w:w="698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 xml:space="preserve">Гарантийный </w:t>
            </w:r>
            <w:r>
              <w:rPr>
                <w:i/>
                <w:iCs/>
                <w:sz w:val="22"/>
                <w:szCs w:val="22"/>
              </w:rPr>
              <w:t>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69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Хомут червячный 16-25 мм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(14-27мм)</w:t>
            </w: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55"/>
        <w:gridCol w:w="839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70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Хомут силовой мини 15-17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>W</w:t>
            </w:r>
            <w:r>
              <w:rPr>
                <w:iCs/>
                <w:sz w:val="24"/>
                <w:szCs w:val="24"/>
              </w:rPr>
              <w:t>2, нержавеющая сталь</w:t>
            </w:r>
          </w:p>
          <w:p w:rsidR="00DA354B" w:rsidRDefault="00DA354B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 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lastRenderedPageBreak/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jc w:val="both"/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55"/>
        <w:gridCol w:w="839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71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Хомут силовой мини 13-15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>W</w:t>
            </w:r>
            <w:r>
              <w:rPr>
                <w:iCs/>
                <w:sz w:val="24"/>
                <w:szCs w:val="24"/>
              </w:rPr>
              <w:t>2, нержавеющая сталь</w:t>
            </w:r>
          </w:p>
          <w:p w:rsidR="00DA354B" w:rsidRDefault="00DA354B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55"/>
        <w:gridCol w:w="839"/>
        <w:gridCol w:w="415"/>
        <w:gridCol w:w="558"/>
        <w:gridCol w:w="70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72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Шарнирная головка </w:t>
            </w:r>
            <w:r>
              <w:rPr>
                <w:iCs/>
                <w:sz w:val="24"/>
                <w:szCs w:val="24"/>
                <w:lang w:val="en-US"/>
              </w:rPr>
              <w:t>SA</w:t>
            </w:r>
            <w:r>
              <w:rPr>
                <w:iCs/>
                <w:sz w:val="24"/>
                <w:szCs w:val="24"/>
              </w:rPr>
              <w:t xml:space="preserve"> 08</w:t>
            </w:r>
            <w:proofErr w:type="gramStart"/>
            <w:r>
              <w:rPr>
                <w:iCs/>
                <w:sz w:val="24"/>
                <w:szCs w:val="24"/>
              </w:rPr>
              <w:t xml:space="preserve"> Т</w:t>
            </w:r>
            <w:proofErr w:type="gramEnd"/>
            <w:r>
              <w:rPr>
                <w:iCs/>
                <w:sz w:val="24"/>
                <w:szCs w:val="24"/>
              </w:rPr>
              <w:t>/К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Арт. </w:t>
            </w:r>
            <w:r>
              <w:rPr>
                <w:iCs/>
                <w:sz w:val="24"/>
                <w:szCs w:val="24"/>
                <w:lang w:val="en-US"/>
              </w:rPr>
              <w:t>SA</w:t>
            </w:r>
            <w:r>
              <w:rPr>
                <w:iCs/>
                <w:sz w:val="24"/>
                <w:szCs w:val="24"/>
              </w:rPr>
              <w:t>08</w:t>
            </w:r>
            <w:proofErr w:type="gramStart"/>
            <w:r>
              <w:rPr>
                <w:iCs/>
                <w:sz w:val="24"/>
                <w:szCs w:val="24"/>
              </w:rPr>
              <w:t xml:space="preserve"> Т</w:t>
            </w:r>
            <w:proofErr w:type="gramEnd"/>
            <w:r>
              <w:rPr>
                <w:iCs/>
                <w:sz w:val="24"/>
                <w:szCs w:val="24"/>
              </w:rPr>
              <w:t>/К1</w:t>
            </w:r>
          </w:p>
        </w:tc>
        <w:tc>
          <w:tcPr>
            <w:tcW w:w="246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 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3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6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511"/>
        <w:gridCol w:w="68"/>
        <w:gridCol w:w="496"/>
        <w:gridCol w:w="105"/>
        <w:gridCol w:w="341"/>
        <w:gridCol w:w="110"/>
        <w:gridCol w:w="869"/>
        <w:gridCol w:w="1153"/>
        <w:gridCol w:w="234"/>
        <w:gridCol w:w="640"/>
        <w:gridCol w:w="1291"/>
        <w:gridCol w:w="123"/>
        <w:gridCol w:w="296"/>
        <w:gridCol w:w="698"/>
        <w:gridCol w:w="415"/>
        <w:gridCol w:w="698"/>
        <w:gridCol w:w="56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73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Шланг 4322-1109429 воздуховода ЯМЗ гофра</w:t>
            </w:r>
          </w:p>
        </w:tc>
        <w:tc>
          <w:tcPr>
            <w:tcW w:w="23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Подразделения,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-60"/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t xml:space="preserve">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511"/>
        <w:gridCol w:w="68"/>
        <w:gridCol w:w="496"/>
        <w:gridCol w:w="105"/>
        <w:gridCol w:w="341"/>
        <w:gridCol w:w="110"/>
        <w:gridCol w:w="869"/>
        <w:gridCol w:w="1153"/>
        <w:gridCol w:w="234"/>
        <w:gridCol w:w="640"/>
        <w:gridCol w:w="1291"/>
        <w:gridCol w:w="123"/>
        <w:gridCol w:w="296"/>
        <w:gridCol w:w="698"/>
        <w:gridCol w:w="415"/>
        <w:gridCol w:w="698"/>
        <w:gridCol w:w="56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74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shd w:val="clear" w:color="auto" w:fill="FF0000"/>
              </w:rPr>
            </w:pPr>
            <w:r>
              <w:rPr>
                <w:iCs/>
                <w:sz w:val="24"/>
                <w:szCs w:val="24"/>
                <w:shd w:val="clear" w:color="auto" w:fill="FF0000"/>
              </w:rPr>
              <w:t xml:space="preserve">Топливный шланг Ø8 мм             ГОСТ </w:t>
            </w:r>
            <w:r>
              <w:rPr>
                <w:iCs/>
                <w:sz w:val="24"/>
                <w:szCs w:val="24"/>
                <w:shd w:val="clear" w:color="auto" w:fill="FF0000"/>
                <w:lang w:val="en-US"/>
              </w:rPr>
              <w:t>ISO</w:t>
            </w:r>
            <w:r>
              <w:rPr>
                <w:iCs/>
                <w:sz w:val="24"/>
                <w:szCs w:val="24"/>
                <w:shd w:val="clear" w:color="auto" w:fill="FF0000"/>
              </w:rPr>
              <w:t xml:space="preserve"> 7840-2016</w:t>
            </w:r>
          </w:p>
        </w:tc>
        <w:tc>
          <w:tcPr>
            <w:tcW w:w="23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1.Сертификат, паспорт.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  <w:lang w:val="en-US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6"/>
        <w:gridCol w:w="607"/>
        <w:gridCol w:w="191"/>
        <w:gridCol w:w="585"/>
        <w:gridCol w:w="578"/>
        <w:gridCol w:w="44"/>
        <w:gridCol w:w="1130"/>
        <w:gridCol w:w="150"/>
        <w:gridCol w:w="748"/>
        <w:gridCol w:w="425"/>
        <w:gridCol w:w="854"/>
        <w:gridCol w:w="231"/>
        <w:gridCol w:w="347"/>
        <w:gridCol w:w="498"/>
        <w:gridCol w:w="103"/>
        <w:gridCol w:w="341"/>
        <w:gridCol w:w="110"/>
        <w:gridCol w:w="870"/>
        <w:gridCol w:w="1152"/>
        <w:gridCol w:w="234"/>
        <w:gridCol w:w="642"/>
        <w:gridCol w:w="874"/>
        <w:gridCol w:w="540"/>
        <w:gridCol w:w="18"/>
        <w:gridCol w:w="976"/>
        <w:gridCol w:w="415"/>
        <w:gridCol w:w="698"/>
        <w:gridCol w:w="56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.  </w:t>
            </w:r>
            <w:r>
              <w:rPr>
                <w:i/>
                <w:iCs/>
                <w:sz w:val="22"/>
                <w:szCs w:val="22"/>
              </w:rPr>
              <w:t>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75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Шланг </w:t>
            </w:r>
            <w:proofErr w:type="spellStart"/>
            <w:r>
              <w:rPr>
                <w:iCs/>
                <w:sz w:val="24"/>
                <w:szCs w:val="24"/>
              </w:rPr>
              <w:t>маслобензостойкий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lastRenderedPageBreak/>
              <w:t>Ø8мм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ГОСТ 10362-2017(8х15мм;6,3атм.)  ГОСТ  </w:t>
            </w:r>
            <w:r>
              <w:rPr>
                <w:iCs/>
                <w:sz w:val="24"/>
                <w:szCs w:val="24"/>
                <w:lang w:val="en-US"/>
              </w:rPr>
              <w:t>ISO</w:t>
            </w:r>
            <w:r>
              <w:rPr>
                <w:iCs/>
                <w:sz w:val="24"/>
                <w:szCs w:val="24"/>
              </w:rPr>
              <w:t xml:space="preserve"> 7840-2016</w:t>
            </w:r>
          </w:p>
        </w:tc>
        <w:tc>
          <w:tcPr>
            <w:tcW w:w="23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lastRenderedPageBreak/>
              <w:t xml:space="preserve"> 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772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77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39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3772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94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7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39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7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39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7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39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7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7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39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7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39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7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39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7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39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7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9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7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9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7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39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7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39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7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665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649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6"/>
        <w:gridCol w:w="978"/>
        <w:gridCol w:w="415"/>
        <w:gridCol w:w="698"/>
        <w:gridCol w:w="56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76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Шланг </w:t>
            </w:r>
            <w:proofErr w:type="spellStart"/>
            <w:r>
              <w:rPr>
                <w:iCs/>
                <w:sz w:val="24"/>
                <w:szCs w:val="24"/>
              </w:rPr>
              <w:t>маслобензостойкий</w:t>
            </w:r>
            <w:proofErr w:type="spellEnd"/>
            <w:r>
              <w:rPr>
                <w:iCs/>
                <w:sz w:val="24"/>
                <w:szCs w:val="24"/>
              </w:rPr>
              <w:t xml:space="preserve"> синий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силиконовый армированный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>Ø8 мм</w:t>
            </w:r>
          </w:p>
        </w:tc>
        <w:tc>
          <w:tcPr>
            <w:tcW w:w="23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663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65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698"/>
        <w:gridCol w:w="56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lastRenderedPageBreak/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77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Шланг </w:t>
            </w:r>
            <w:proofErr w:type="spellStart"/>
            <w:r>
              <w:rPr>
                <w:iCs/>
                <w:sz w:val="24"/>
                <w:szCs w:val="24"/>
              </w:rPr>
              <w:t>маслобензостойкий</w:t>
            </w:r>
            <w:proofErr w:type="spellEnd"/>
            <w:r>
              <w:rPr>
                <w:iCs/>
                <w:sz w:val="24"/>
                <w:szCs w:val="24"/>
              </w:rPr>
              <w:t xml:space="preserve"> синий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силиконовый армированный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>Ø10 мм</w:t>
            </w:r>
          </w:p>
        </w:tc>
        <w:tc>
          <w:tcPr>
            <w:tcW w:w="23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698"/>
        <w:gridCol w:w="56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lastRenderedPageBreak/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78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Шланг </w:t>
            </w:r>
            <w:proofErr w:type="spellStart"/>
            <w:r>
              <w:rPr>
                <w:iCs/>
                <w:sz w:val="24"/>
                <w:szCs w:val="24"/>
              </w:rPr>
              <w:t>маслобензостойкий</w:t>
            </w:r>
            <w:proofErr w:type="spellEnd"/>
            <w:r>
              <w:rPr>
                <w:iCs/>
                <w:sz w:val="24"/>
                <w:szCs w:val="24"/>
              </w:rPr>
              <w:t xml:space="preserve"> синий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силиконовый армированный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>Ø 12 мм</w:t>
            </w:r>
          </w:p>
        </w:tc>
        <w:tc>
          <w:tcPr>
            <w:tcW w:w="23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>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698"/>
        <w:gridCol w:w="56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79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Шланг </w:t>
            </w:r>
            <w:proofErr w:type="spellStart"/>
            <w:r>
              <w:rPr>
                <w:iCs/>
                <w:sz w:val="24"/>
                <w:szCs w:val="24"/>
              </w:rPr>
              <w:t>маслобензостойкий</w:t>
            </w:r>
            <w:proofErr w:type="spellEnd"/>
            <w:r>
              <w:rPr>
                <w:iCs/>
                <w:sz w:val="24"/>
                <w:szCs w:val="24"/>
              </w:rPr>
              <w:t xml:space="preserve"> синий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силиконовый армированный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>Ø 16 мм</w:t>
            </w:r>
          </w:p>
        </w:tc>
        <w:tc>
          <w:tcPr>
            <w:tcW w:w="23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tabs>
          <w:tab w:val="left" w:pos="16160"/>
        </w:tabs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698"/>
        <w:gridCol w:w="56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80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Шланг «НВС-У» напорно-всасывающий 19 мм, 7 атм.</w:t>
            </w:r>
          </w:p>
          <w:p w:rsidR="00DA354B" w:rsidRDefault="00DA354B">
            <w:pPr>
              <w:pStyle w:val="Header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</w:p>
        </w:tc>
        <w:tc>
          <w:tcPr>
            <w:tcW w:w="23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698"/>
        <w:gridCol w:w="56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81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Чека безопасности аварийной остановки двигателя с кнопкой. Красная</w:t>
            </w:r>
          </w:p>
          <w:p w:rsidR="00DA354B" w:rsidRDefault="00DA354B">
            <w:pPr>
              <w:pStyle w:val="Header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</w:p>
        </w:tc>
        <w:tc>
          <w:tcPr>
            <w:tcW w:w="23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lastRenderedPageBreak/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698"/>
        <w:gridCol w:w="56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82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Натяжитель</w:t>
            </w:r>
            <w:proofErr w:type="spellEnd"/>
            <w:r>
              <w:rPr>
                <w:iCs/>
                <w:sz w:val="24"/>
                <w:szCs w:val="24"/>
              </w:rPr>
              <w:t xml:space="preserve"> ремня генератора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арт.42161029010-01</w:t>
            </w:r>
          </w:p>
        </w:tc>
        <w:tc>
          <w:tcPr>
            <w:tcW w:w="23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</w:t>
      </w:r>
      <w:r>
        <w:t>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698"/>
        <w:gridCol w:w="56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83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Прокладка дросселя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арт.409-1148015</w:t>
            </w:r>
          </w:p>
        </w:tc>
        <w:tc>
          <w:tcPr>
            <w:tcW w:w="23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698"/>
        <w:gridCol w:w="56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84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Прокладка коллектора впускного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арт.406.1008080</w:t>
            </w:r>
          </w:p>
        </w:tc>
        <w:tc>
          <w:tcPr>
            <w:tcW w:w="23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lastRenderedPageBreak/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</w:t>
      </w:r>
      <w:r>
        <w:t>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698"/>
        <w:gridCol w:w="56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85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Прокладка коллектора    выпускного ЗМЗ-409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арт.40624.1008027</w:t>
            </w:r>
          </w:p>
        </w:tc>
        <w:tc>
          <w:tcPr>
            <w:tcW w:w="23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lastRenderedPageBreak/>
              <w:t xml:space="preserve"> 2. 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>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698"/>
        <w:gridCol w:w="56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86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Фильтр воздушный закрытый    </w:t>
            </w:r>
            <w:r>
              <w:rPr>
                <w:iCs/>
                <w:sz w:val="24"/>
                <w:szCs w:val="24"/>
                <w:lang w:val="en-US"/>
              </w:rPr>
              <w:t>Super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Power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арт.04-00000546</w:t>
            </w:r>
          </w:p>
        </w:tc>
        <w:tc>
          <w:tcPr>
            <w:tcW w:w="23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>
      <w:pPr>
        <w:rPr>
          <w:lang w:val="en-US"/>
        </w:rPr>
      </w:pPr>
    </w:p>
    <w:p w:rsidR="00DA354B" w:rsidRDefault="00DA354B">
      <w:pPr>
        <w:rPr>
          <w:lang w:val="en-US"/>
        </w:rPr>
      </w:pPr>
    </w:p>
    <w:p w:rsidR="00DA354B" w:rsidRDefault="00DA354B">
      <w:pPr>
        <w:rPr>
          <w:lang w:val="en-US"/>
        </w:rPr>
      </w:pPr>
    </w:p>
    <w:p w:rsidR="00DA354B" w:rsidRDefault="00FA7BAA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</w:t>
      </w:r>
      <w:r>
        <w:t>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698"/>
        <w:gridCol w:w="56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87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Подушка левая опоры двигателя    в сборе ВАЗ 2110-2112</w:t>
            </w:r>
          </w:p>
          <w:p w:rsidR="00DA354B" w:rsidRDefault="00DA354B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3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433"/>
        <w:gridCol w:w="561"/>
        <w:gridCol w:w="415"/>
        <w:gridCol w:w="698"/>
        <w:gridCol w:w="560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88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Подушка правая опоры двигателя    в сборе ВАЗ 2110-2112</w:t>
            </w:r>
          </w:p>
          <w:p w:rsidR="00DA354B" w:rsidRDefault="00DA354B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328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8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Подразделения,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8" w:type="dxa"/>
        <w:tblInd w:w="213" w:type="dxa"/>
        <w:tblLayout w:type="fixed"/>
        <w:tblLook w:val="0000"/>
      </w:tblPr>
      <w:tblGrid>
        <w:gridCol w:w="225"/>
        <w:gridCol w:w="616"/>
        <w:gridCol w:w="191"/>
        <w:gridCol w:w="595"/>
        <w:gridCol w:w="629"/>
        <w:gridCol w:w="1146"/>
        <w:gridCol w:w="196"/>
        <w:gridCol w:w="713"/>
        <w:gridCol w:w="477"/>
        <w:gridCol w:w="865"/>
        <w:gridCol w:w="469"/>
        <w:gridCol w:w="114"/>
        <w:gridCol w:w="458"/>
        <w:gridCol w:w="149"/>
        <w:gridCol w:w="299"/>
        <w:gridCol w:w="113"/>
        <w:gridCol w:w="925"/>
        <w:gridCol w:w="1167"/>
        <w:gridCol w:w="194"/>
        <w:gridCol w:w="694"/>
        <w:gridCol w:w="1266"/>
        <w:gridCol w:w="124"/>
        <w:gridCol w:w="461"/>
        <w:gridCol w:w="548"/>
        <w:gridCol w:w="422"/>
        <w:gridCol w:w="755"/>
        <w:gridCol w:w="543"/>
        <w:gridCol w:w="131"/>
        <w:gridCol w:w="796"/>
        <w:gridCol w:w="855"/>
        <w:gridCol w:w="32"/>
      </w:tblGrid>
      <w:tr w:rsidR="00DA354B">
        <w:trPr>
          <w:cantSplit/>
          <w:trHeight w:hRule="exact" w:val="260"/>
        </w:trPr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8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931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511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31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4" w:type="dxa"/>
            <w:gridSpan w:val="15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31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4" w:type="dxa"/>
            <w:gridSpan w:val="15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540" w:type="dxa"/>
            <w:gridSpan w:val="19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93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264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89</w:t>
            </w:r>
          </w:p>
        </w:tc>
      </w:tr>
      <w:tr w:rsidR="00DA354B">
        <w:trPr>
          <w:cantSplit/>
          <w:trHeight w:hRule="exact" w:val="283"/>
        </w:trPr>
        <w:tc>
          <w:tcPr>
            <w:tcW w:w="16167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</w:tr>
      <w:tr w:rsidR="00DA354B"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76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Ролик натяжной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арт.4090-51-1308080-01</w:t>
            </w:r>
          </w:p>
        </w:tc>
        <w:tc>
          <w:tcPr>
            <w:tcW w:w="2357" w:type="dxa"/>
            <w:gridSpan w:val="5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DA354B"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576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357" w:type="dxa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3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576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357" w:type="dxa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val="806"/>
        </w:trPr>
        <w:tc>
          <w:tcPr>
            <w:tcW w:w="7254" w:type="dxa"/>
            <w:gridSpan w:val="16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24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5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2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</w:t>
            </w:r>
            <w:r>
              <w:rPr>
                <w:iCs/>
                <w:sz w:val="24"/>
                <w:szCs w:val="24"/>
              </w:rPr>
              <w:t>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83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DA354B">
        <w:trPr>
          <w:cantSplit/>
          <w:trHeight w:val="806"/>
        </w:trPr>
        <w:tc>
          <w:tcPr>
            <w:tcW w:w="612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24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5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612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5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DA354B">
        <w:trPr>
          <w:cantSplit/>
          <w:trHeight w:val="403"/>
        </w:trPr>
        <w:tc>
          <w:tcPr>
            <w:tcW w:w="612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5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DA354B">
        <w:trPr>
          <w:cantSplit/>
          <w:trHeight w:val="403"/>
        </w:trPr>
        <w:tc>
          <w:tcPr>
            <w:tcW w:w="612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612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612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6"/>
                <w:szCs w:val="26"/>
              </w:rPr>
              <w:t xml:space="preserve">Контроль </w:t>
            </w: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55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DA354B">
        <w:trPr>
          <w:cantSplit/>
          <w:trHeight w:val="403"/>
        </w:trPr>
        <w:tc>
          <w:tcPr>
            <w:tcW w:w="612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DA354B">
        <w:trPr>
          <w:cantSplit/>
          <w:trHeight w:val="403"/>
        </w:trPr>
        <w:tc>
          <w:tcPr>
            <w:tcW w:w="612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612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DA354B">
        <w:trPr>
          <w:cantSplit/>
          <w:trHeight w:val="403"/>
        </w:trPr>
        <w:tc>
          <w:tcPr>
            <w:tcW w:w="612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DA354B">
        <w:trPr>
          <w:cantSplit/>
          <w:trHeight w:val="403"/>
        </w:trPr>
        <w:tc>
          <w:tcPr>
            <w:tcW w:w="612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612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DA354B">
        <w:trPr>
          <w:cantSplit/>
          <w:trHeight w:val="403"/>
        </w:trPr>
        <w:tc>
          <w:tcPr>
            <w:tcW w:w="612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DA354B">
        <w:trPr>
          <w:cantSplit/>
          <w:trHeight w:hRule="exact" w:val="510"/>
        </w:trPr>
        <w:tc>
          <w:tcPr>
            <w:tcW w:w="840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5" w:type="dxa"/>
            <w:gridSpan w:val="21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81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DA354B" w:rsidRDefault="00DA354B"/>
    <w:p w:rsidR="00DA354B" w:rsidRDefault="00DA354B"/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231"/>
        <w:gridCol w:w="348"/>
        <w:gridCol w:w="496"/>
        <w:gridCol w:w="105"/>
        <w:gridCol w:w="341"/>
        <w:gridCol w:w="667"/>
        <w:gridCol w:w="311"/>
        <w:gridCol w:w="1152"/>
        <w:gridCol w:w="234"/>
        <w:gridCol w:w="642"/>
        <w:gridCol w:w="1152"/>
        <w:gridCol w:w="262"/>
        <w:gridCol w:w="157"/>
        <w:gridCol w:w="838"/>
        <w:gridCol w:w="416"/>
        <w:gridCol w:w="698"/>
        <w:gridCol w:w="417"/>
        <w:gridCol w:w="294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321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01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01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1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90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Подшипник 106 ГОСТ 8338-2022</w:t>
            </w:r>
          </w:p>
          <w:p w:rsidR="00DA354B" w:rsidRDefault="00DA354B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32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737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91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67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-142" w:right="-142"/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5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3491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67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паспорту завода-изготовителя</w:t>
            </w:r>
          </w:p>
        </w:tc>
        <w:tc>
          <w:tcPr>
            <w:tcW w:w="195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67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95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67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5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95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67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раковины, риски, забоины </w:t>
            </w:r>
            <w:proofErr w:type="gramStart"/>
            <w:r>
              <w:rPr>
                <w:sz w:val="26"/>
                <w:szCs w:val="26"/>
              </w:rPr>
              <w:t>на</w:t>
            </w:r>
            <w:proofErr w:type="gramEnd"/>
          </w:p>
        </w:tc>
        <w:tc>
          <w:tcPr>
            <w:tcW w:w="195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67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внутреннем и </w:t>
            </w:r>
            <w:proofErr w:type="gramStart"/>
            <w:r>
              <w:rPr>
                <w:sz w:val="26"/>
                <w:szCs w:val="26"/>
              </w:rPr>
              <w:t>наружном</w:t>
            </w:r>
            <w:proofErr w:type="gramEnd"/>
            <w:r>
              <w:rPr>
                <w:sz w:val="26"/>
                <w:szCs w:val="26"/>
              </w:rPr>
              <w:t xml:space="preserve"> кольце, на торцах</w:t>
            </w:r>
          </w:p>
        </w:tc>
        <w:tc>
          <w:tcPr>
            <w:tcW w:w="195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7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7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подшипника;</w:t>
            </w:r>
          </w:p>
        </w:tc>
        <w:tc>
          <w:tcPr>
            <w:tcW w:w="195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7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2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подшипник не должен иметь коррозии;</w:t>
            </w:r>
          </w:p>
        </w:tc>
        <w:tc>
          <w:tcPr>
            <w:tcW w:w="195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67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51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подшипник должен легко вращаться, без </w:t>
            </w:r>
            <w:proofErr w:type="spellStart"/>
            <w:r>
              <w:rPr>
                <w:sz w:val="26"/>
                <w:szCs w:val="26"/>
              </w:rPr>
              <w:t>заеда</w:t>
            </w:r>
            <w:proofErr w:type="spellEnd"/>
            <w:r>
              <w:rPr>
                <w:sz w:val="26"/>
                <w:szCs w:val="26"/>
              </w:rPr>
              <w:t>-</w:t>
            </w:r>
          </w:p>
        </w:tc>
        <w:tc>
          <w:tcPr>
            <w:tcW w:w="195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4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6"/>
                <w:szCs w:val="26"/>
              </w:rPr>
              <w:t>ния</w:t>
            </w:r>
            <w:proofErr w:type="spellEnd"/>
            <w:r>
              <w:rPr>
                <w:sz w:val="26"/>
                <w:szCs w:val="26"/>
              </w:rPr>
              <w:t>, путем вращения</w:t>
            </w:r>
          </w:p>
        </w:tc>
        <w:tc>
          <w:tcPr>
            <w:tcW w:w="195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6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5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6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Проверить маркировку.</w:t>
            </w:r>
          </w:p>
        </w:tc>
        <w:tc>
          <w:tcPr>
            <w:tcW w:w="195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67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6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5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5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-142" w:right="-142"/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4.Диаметр отверстия внутреннего кольца</w:t>
            </w:r>
          </w:p>
        </w:tc>
        <w:tc>
          <w:tcPr>
            <w:tcW w:w="195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5</w:t>
            </w: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67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2-5 шт.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подшипника:</w:t>
            </w:r>
          </w:p>
        </w:tc>
        <w:tc>
          <w:tcPr>
            <w:tcW w:w="195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r>
              <w:rPr>
                <w:sz w:val="26"/>
                <w:szCs w:val="26"/>
              </w:rPr>
              <w:t>8338-2022</w:t>
            </w: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67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 партии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78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  <w:lang w:val="en-US"/>
              </w:rPr>
              <w:t xml:space="preserve">d=30  </w:t>
            </w:r>
            <w:r>
              <w:rPr>
                <w:b/>
                <w:sz w:val="26"/>
                <w:szCs w:val="26"/>
              </w:rPr>
              <w:t>мм</w:t>
            </w:r>
          </w:p>
        </w:tc>
        <w:tc>
          <w:tcPr>
            <w:tcW w:w="195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67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69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FA7BAA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511"/>
        <w:gridCol w:w="68"/>
        <w:gridCol w:w="496"/>
        <w:gridCol w:w="105"/>
        <w:gridCol w:w="341"/>
        <w:gridCol w:w="110"/>
        <w:gridCol w:w="869"/>
        <w:gridCol w:w="1153"/>
        <w:gridCol w:w="234"/>
        <w:gridCol w:w="640"/>
        <w:gridCol w:w="1291"/>
        <w:gridCol w:w="123"/>
        <w:gridCol w:w="157"/>
        <w:gridCol w:w="838"/>
        <w:gridCol w:w="416"/>
        <w:gridCol w:w="698"/>
        <w:gridCol w:w="417"/>
        <w:gridCol w:w="294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lastRenderedPageBreak/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91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Кнопка с фиксацией зажигания </w:t>
            </w:r>
            <w:proofErr w:type="gramStart"/>
            <w:r>
              <w:rPr>
                <w:iCs/>
                <w:sz w:val="24"/>
                <w:szCs w:val="24"/>
              </w:rPr>
              <w:t>–м</w:t>
            </w:r>
            <w:proofErr w:type="gramEnd"/>
            <w:r>
              <w:rPr>
                <w:iCs/>
                <w:sz w:val="24"/>
                <w:szCs w:val="24"/>
              </w:rPr>
              <w:t xml:space="preserve">отоцикла, </w:t>
            </w:r>
            <w:proofErr w:type="spellStart"/>
            <w:r>
              <w:rPr>
                <w:iCs/>
                <w:sz w:val="24"/>
                <w:szCs w:val="24"/>
              </w:rPr>
              <w:t>квадроцикла</w:t>
            </w:r>
            <w:proofErr w:type="spellEnd"/>
            <w:r>
              <w:rPr>
                <w:iCs/>
                <w:sz w:val="24"/>
                <w:szCs w:val="24"/>
              </w:rPr>
              <w:t>,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proofErr w:type="spellStart"/>
            <w:r>
              <w:rPr>
                <w:iCs/>
                <w:sz w:val="24"/>
                <w:szCs w:val="24"/>
              </w:rPr>
              <w:t>питбайка</w:t>
            </w:r>
            <w:proofErr w:type="spellEnd"/>
          </w:p>
        </w:tc>
        <w:tc>
          <w:tcPr>
            <w:tcW w:w="232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5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4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4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6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369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6"/>
        <w:gridCol w:w="978"/>
        <w:gridCol w:w="415"/>
        <w:gridCol w:w="839"/>
        <w:gridCol w:w="278"/>
        <w:gridCol w:w="294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92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пластиковый (5х500) мм, черный. Материал - нейлон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663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DA354B"/>
    <w:p w:rsidR="00DA354B" w:rsidRDefault="00DA354B"/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6"/>
        <w:gridCol w:w="978"/>
        <w:gridCol w:w="415"/>
        <w:gridCol w:w="839"/>
        <w:gridCol w:w="278"/>
        <w:gridCol w:w="294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93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Хомут пластиковый.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 Материал - нейлон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663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>
      <w:pPr>
        <w:ind w:right="200"/>
        <w:rPr>
          <w:sz w:val="24"/>
        </w:rPr>
      </w:pPr>
    </w:p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509"/>
        <w:gridCol w:w="68"/>
        <w:gridCol w:w="498"/>
        <w:gridCol w:w="103"/>
        <w:gridCol w:w="341"/>
        <w:gridCol w:w="110"/>
        <w:gridCol w:w="870"/>
        <w:gridCol w:w="1152"/>
        <w:gridCol w:w="234"/>
        <w:gridCol w:w="642"/>
        <w:gridCol w:w="1291"/>
        <w:gridCol w:w="123"/>
        <w:gridCol w:w="16"/>
        <w:gridCol w:w="978"/>
        <w:gridCol w:w="415"/>
        <w:gridCol w:w="839"/>
        <w:gridCol w:w="278"/>
        <w:gridCol w:w="294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94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металлический червячный   (2-22) мм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41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41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605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lastRenderedPageBreak/>
              <w:t>ПВК</w:t>
            </w:r>
          </w:p>
        </w:tc>
        <w:tc>
          <w:tcPr>
            <w:tcW w:w="10663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110"/>
        <w:gridCol w:w="870"/>
        <w:gridCol w:w="1152"/>
        <w:gridCol w:w="234"/>
        <w:gridCol w:w="642"/>
        <w:gridCol w:w="1012"/>
        <w:gridCol w:w="402"/>
        <w:gridCol w:w="155"/>
        <w:gridCol w:w="839"/>
        <w:gridCol w:w="415"/>
        <w:gridCol w:w="839"/>
        <w:gridCol w:w="278"/>
        <w:gridCol w:w="294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95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 М6-6</w:t>
            </w:r>
            <w:r>
              <w:rPr>
                <w:iCs/>
                <w:sz w:val="24"/>
                <w:szCs w:val="24"/>
                <w:highlight w:val="green"/>
                <w:shd w:val="clear" w:color="auto" w:fill="FFFF00"/>
                <w:lang w:val="en-US"/>
              </w:rPr>
              <w:t>g</w:t>
            </w:r>
            <w:r>
              <w:rPr>
                <w:iCs/>
                <w:sz w:val="24"/>
                <w:szCs w:val="24"/>
                <w:highlight w:val="green"/>
                <w:shd w:val="clear" w:color="auto" w:fill="FFFF00"/>
              </w:rPr>
              <w:t>х16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ГОСТ 7805-70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1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391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</w:t>
            </w:r>
            <w:r>
              <w:rPr>
                <w:sz w:val="26"/>
                <w:szCs w:val="26"/>
              </w:rPr>
              <w:t>отсутствие видимых дефектов: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- размер под ключ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ГОСТ</w:t>
            </w: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7805-70</w:t>
            </w: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</w:t>
            </w:r>
            <w:r>
              <w:rPr>
                <w:sz w:val="26"/>
                <w:szCs w:val="26"/>
              </w:rPr>
              <w:t>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r>
        <w:t xml:space="preserve"> </w:t>
      </w:r>
    </w:p>
    <w:p w:rsidR="00DA354B" w:rsidRDefault="00FA7BAA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389"/>
        <w:gridCol w:w="589"/>
        <w:gridCol w:w="1152"/>
        <w:gridCol w:w="234"/>
        <w:gridCol w:w="642"/>
        <w:gridCol w:w="1012"/>
        <w:gridCol w:w="402"/>
        <w:gridCol w:w="155"/>
        <w:gridCol w:w="839"/>
        <w:gridCol w:w="415"/>
        <w:gridCol w:w="839"/>
        <w:gridCol w:w="278"/>
        <w:gridCol w:w="294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96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  <w:shd w:val="clear" w:color="auto" w:fill="FFFF00"/>
              </w:rPr>
              <w:t xml:space="preserve">Болт </w:t>
            </w:r>
            <w:r>
              <w:rPr>
                <w:iCs/>
                <w:sz w:val="24"/>
                <w:szCs w:val="24"/>
                <w:highlight w:val="green"/>
              </w:rPr>
              <w:t>М6-6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>
              <w:rPr>
                <w:iCs/>
                <w:sz w:val="24"/>
                <w:szCs w:val="24"/>
                <w:highlight w:val="green"/>
              </w:rPr>
              <w:t>х20.12Х18Н9Т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ГОСТ 7798-70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931,         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5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362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-142"/>
            </w:pPr>
            <w:r>
              <w:rPr>
                <w:sz w:val="26"/>
                <w:szCs w:val="26"/>
              </w:rPr>
              <w:t>ГГОСТ 7</w:t>
            </w:r>
            <w:r>
              <w:rPr>
                <w:sz w:val="26"/>
                <w:szCs w:val="26"/>
                <w:lang w:val="en-US"/>
              </w:rPr>
              <w:t>79</w:t>
            </w:r>
            <w:r>
              <w:rPr>
                <w:sz w:val="26"/>
                <w:szCs w:val="26"/>
              </w:rPr>
              <w:t>8-70</w:t>
            </w: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</w:t>
            </w:r>
            <w:r>
              <w:rPr>
                <w:sz w:val="26"/>
                <w:szCs w:val="26"/>
              </w:rPr>
              <w:t>длина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249"/>
        <w:gridCol w:w="729"/>
        <w:gridCol w:w="1152"/>
        <w:gridCol w:w="234"/>
        <w:gridCol w:w="642"/>
        <w:gridCol w:w="1012"/>
        <w:gridCol w:w="402"/>
        <w:gridCol w:w="155"/>
        <w:gridCol w:w="839"/>
        <w:gridCol w:w="415"/>
        <w:gridCol w:w="839"/>
        <w:gridCol w:w="278"/>
        <w:gridCol w:w="294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97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>
              <w:rPr>
                <w:iCs/>
                <w:sz w:val="24"/>
                <w:szCs w:val="24"/>
                <w:highlight w:val="green"/>
              </w:rPr>
              <w:t xml:space="preserve"> М6-6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>
              <w:rPr>
                <w:iCs/>
                <w:sz w:val="24"/>
                <w:szCs w:val="24"/>
                <w:highlight w:val="green"/>
              </w:rPr>
              <w:t>х25.12Х18Н9Т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ГОСТ 7798-70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931           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31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7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37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lastRenderedPageBreak/>
              <w:t xml:space="preserve"> - не допускаются механические повреждения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right="-142"/>
            </w:pPr>
            <w:r>
              <w:rPr>
                <w:sz w:val="26"/>
                <w:szCs w:val="26"/>
              </w:rPr>
              <w:t>ГОСТ 7</w:t>
            </w:r>
            <w:r>
              <w:rPr>
                <w:sz w:val="26"/>
                <w:szCs w:val="26"/>
                <w:lang w:val="en-US"/>
              </w:rPr>
              <w:t>79</w:t>
            </w:r>
            <w:r>
              <w:rPr>
                <w:sz w:val="26"/>
                <w:szCs w:val="26"/>
              </w:rPr>
              <w:t>8-70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</w:t>
            </w:r>
            <w:r>
              <w:rPr>
                <w:sz w:val="26"/>
                <w:szCs w:val="26"/>
              </w:rPr>
              <w:t>длина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249"/>
        <w:gridCol w:w="729"/>
        <w:gridCol w:w="1152"/>
        <w:gridCol w:w="234"/>
        <w:gridCol w:w="642"/>
        <w:gridCol w:w="1012"/>
        <w:gridCol w:w="402"/>
        <w:gridCol w:w="155"/>
        <w:gridCol w:w="839"/>
        <w:gridCol w:w="415"/>
        <w:gridCol w:w="839"/>
        <w:gridCol w:w="278"/>
        <w:gridCol w:w="294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 xml:space="preserve">Гарантийный </w:t>
            </w:r>
            <w:r>
              <w:rPr>
                <w:i/>
                <w:iCs/>
                <w:sz w:val="22"/>
                <w:szCs w:val="22"/>
              </w:rPr>
              <w:t>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98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>
              <w:rPr>
                <w:iCs/>
                <w:sz w:val="24"/>
                <w:szCs w:val="24"/>
                <w:highlight w:val="green"/>
              </w:rPr>
              <w:t xml:space="preserve"> М6-6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>
              <w:rPr>
                <w:iCs/>
                <w:sz w:val="24"/>
                <w:szCs w:val="24"/>
                <w:highlight w:val="green"/>
              </w:rPr>
              <w:t>х30.12Х18Н9Т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ГОСТ 7798-70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931           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31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7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37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1.Соответствие сопроводительной документации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right="-284"/>
            </w:pPr>
            <w:r>
              <w:rPr>
                <w:sz w:val="26"/>
                <w:szCs w:val="26"/>
              </w:rPr>
              <w:t>ГОСТ 7</w:t>
            </w:r>
            <w:r>
              <w:rPr>
                <w:sz w:val="26"/>
                <w:szCs w:val="26"/>
                <w:lang w:val="en-US"/>
              </w:rPr>
              <w:t>79</w:t>
            </w:r>
            <w:r>
              <w:rPr>
                <w:sz w:val="26"/>
                <w:szCs w:val="26"/>
              </w:rPr>
              <w:t>8-70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</w:t>
            </w:r>
            <w:r>
              <w:rPr>
                <w:sz w:val="26"/>
                <w:szCs w:val="26"/>
              </w:rPr>
              <w:t>длина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249"/>
        <w:gridCol w:w="729"/>
        <w:gridCol w:w="1152"/>
        <w:gridCol w:w="234"/>
        <w:gridCol w:w="642"/>
        <w:gridCol w:w="1012"/>
        <w:gridCol w:w="402"/>
        <w:gridCol w:w="155"/>
        <w:gridCol w:w="839"/>
        <w:gridCol w:w="415"/>
        <w:gridCol w:w="839"/>
        <w:gridCol w:w="278"/>
        <w:gridCol w:w="294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99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>
              <w:rPr>
                <w:iCs/>
                <w:sz w:val="24"/>
                <w:szCs w:val="24"/>
                <w:highlight w:val="green"/>
              </w:rPr>
              <w:t xml:space="preserve"> М8-6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>
              <w:rPr>
                <w:iCs/>
                <w:sz w:val="24"/>
                <w:szCs w:val="24"/>
                <w:highlight w:val="green"/>
              </w:rPr>
              <w:t>х18.12Х18Н9Т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ГОСТ 7798-70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931,           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31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7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Подразделения,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37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1.Соответствие сопроводительной документации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right="-284"/>
            </w:pPr>
            <w:r>
              <w:rPr>
                <w:sz w:val="26"/>
                <w:szCs w:val="26"/>
              </w:rPr>
              <w:t>ГОСТ 7</w:t>
            </w:r>
            <w:r>
              <w:rPr>
                <w:sz w:val="26"/>
                <w:szCs w:val="26"/>
                <w:lang w:val="en-US"/>
              </w:rPr>
              <w:t>79</w:t>
            </w:r>
            <w:r>
              <w:rPr>
                <w:sz w:val="26"/>
                <w:szCs w:val="26"/>
              </w:rPr>
              <w:t>8-70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</w:t>
            </w:r>
            <w:r>
              <w:rPr>
                <w:sz w:val="26"/>
                <w:szCs w:val="26"/>
              </w:rPr>
              <w:t>длина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249"/>
        <w:gridCol w:w="729"/>
        <w:gridCol w:w="1152"/>
        <w:gridCol w:w="234"/>
        <w:gridCol w:w="642"/>
        <w:gridCol w:w="1012"/>
        <w:gridCol w:w="402"/>
        <w:gridCol w:w="155"/>
        <w:gridCol w:w="839"/>
        <w:gridCol w:w="415"/>
        <w:gridCol w:w="839"/>
        <w:gridCol w:w="419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  <w:shd w:val="clear" w:color="auto" w:fill="FFFF00"/>
              </w:rPr>
              <w:t xml:space="preserve">Болт </w:t>
            </w:r>
            <w:r>
              <w:rPr>
                <w:iCs/>
                <w:sz w:val="24"/>
                <w:szCs w:val="24"/>
                <w:highlight w:val="green"/>
              </w:rPr>
              <w:t>М8-6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>
              <w:rPr>
                <w:iCs/>
                <w:sz w:val="24"/>
                <w:szCs w:val="24"/>
                <w:highlight w:val="green"/>
              </w:rPr>
              <w:t>х25.12Х18Н9Т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lastRenderedPageBreak/>
              <w:t xml:space="preserve">ГОСТ 7798-70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931,           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lastRenderedPageBreak/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31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7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37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7</w:t>
            </w:r>
            <w:r>
              <w:rPr>
                <w:sz w:val="26"/>
                <w:szCs w:val="26"/>
                <w:lang w:val="en-US"/>
              </w:rPr>
              <w:t>79</w:t>
            </w:r>
            <w:r>
              <w:rPr>
                <w:sz w:val="26"/>
                <w:szCs w:val="26"/>
              </w:rPr>
              <w:t>8-70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</w:t>
            </w:r>
            <w:r>
              <w:rPr>
                <w:sz w:val="26"/>
                <w:szCs w:val="26"/>
              </w:rPr>
              <w:t>длина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668"/>
        <w:gridCol w:w="310"/>
        <w:gridCol w:w="1154"/>
        <w:gridCol w:w="234"/>
        <w:gridCol w:w="640"/>
        <w:gridCol w:w="1153"/>
        <w:gridCol w:w="263"/>
        <w:gridCol w:w="155"/>
        <w:gridCol w:w="839"/>
        <w:gridCol w:w="556"/>
        <w:gridCol w:w="698"/>
        <w:gridCol w:w="419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lastRenderedPageBreak/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101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Болт с шестигранной головкой </w:t>
            </w:r>
            <w:proofErr w:type="gramStart"/>
            <w:r>
              <w:rPr>
                <w:iCs/>
                <w:sz w:val="24"/>
                <w:szCs w:val="24"/>
              </w:rPr>
              <w:t>с</w:t>
            </w:r>
            <w:proofErr w:type="gramEnd"/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фланцем ГОСТ </w:t>
            </w:r>
            <w:proofErr w:type="gramStart"/>
            <w:r>
              <w:rPr>
                <w:iCs/>
                <w:sz w:val="24"/>
                <w:szCs w:val="24"/>
              </w:rPr>
              <w:t>Р</w:t>
            </w:r>
            <w:proofErr w:type="gramEnd"/>
            <w:r>
              <w:rPr>
                <w:iCs/>
                <w:sz w:val="24"/>
                <w:szCs w:val="24"/>
              </w:rPr>
              <w:t xml:space="preserve"> 55739-2013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х25-А4-70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73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91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270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09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3491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70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09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09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09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209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09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09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09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09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09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209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09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09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09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right="-425"/>
            </w:pPr>
            <w:r>
              <w:rPr>
                <w:sz w:val="26"/>
                <w:szCs w:val="26"/>
              </w:rPr>
              <w:t>ГОСТ Р55739-2013</w:t>
            </w: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09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09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209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09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lastRenderedPageBreak/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389"/>
        <w:gridCol w:w="589"/>
        <w:gridCol w:w="1152"/>
        <w:gridCol w:w="234"/>
        <w:gridCol w:w="642"/>
        <w:gridCol w:w="1012"/>
        <w:gridCol w:w="402"/>
        <w:gridCol w:w="155"/>
        <w:gridCol w:w="839"/>
        <w:gridCol w:w="415"/>
        <w:gridCol w:w="839"/>
        <w:gridCol w:w="419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102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>
              <w:rPr>
                <w:iCs/>
                <w:sz w:val="24"/>
                <w:szCs w:val="24"/>
                <w:highlight w:val="green"/>
              </w:rPr>
              <w:t xml:space="preserve"> М8-6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>
              <w:rPr>
                <w:iCs/>
                <w:sz w:val="24"/>
                <w:szCs w:val="24"/>
                <w:highlight w:val="green"/>
              </w:rPr>
              <w:t>х30.12Х18Н9Т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ГОСТ 7798-70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931,           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5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362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7798-70</w:t>
            </w: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lastRenderedPageBreak/>
              <w:t xml:space="preserve"> - длина резьбы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</w:t>
            </w:r>
            <w:r>
              <w:rPr>
                <w:sz w:val="26"/>
                <w:szCs w:val="26"/>
              </w:rPr>
              <w:t>длина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200"/>
        <w:rPr>
          <w:sz w:val="24"/>
        </w:rPr>
      </w:pPr>
      <w:r>
        <w:rPr>
          <w:sz w:val="24"/>
        </w:rPr>
        <w:t xml:space="preserve">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200"/>
        <w:rPr>
          <w:sz w:val="24"/>
        </w:rPr>
      </w:pPr>
    </w:p>
    <w:p w:rsidR="00DA354B" w:rsidRDefault="00FA7BAA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249"/>
        <w:gridCol w:w="729"/>
        <w:gridCol w:w="1152"/>
        <w:gridCol w:w="234"/>
        <w:gridCol w:w="642"/>
        <w:gridCol w:w="1012"/>
        <w:gridCol w:w="402"/>
        <w:gridCol w:w="155"/>
        <w:gridCol w:w="839"/>
        <w:gridCol w:w="415"/>
        <w:gridCol w:w="839"/>
        <w:gridCol w:w="419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.  </w:t>
            </w:r>
            <w:r>
              <w:rPr>
                <w:i/>
                <w:iCs/>
                <w:sz w:val="22"/>
                <w:szCs w:val="22"/>
              </w:rPr>
              <w:t>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>
              <w:rPr>
                <w:iCs/>
                <w:sz w:val="24"/>
                <w:szCs w:val="24"/>
                <w:highlight w:val="green"/>
              </w:rPr>
              <w:t xml:space="preserve"> М6-6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>
              <w:rPr>
                <w:iCs/>
                <w:sz w:val="24"/>
                <w:szCs w:val="24"/>
                <w:highlight w:val="green"/>
              </w:rPr>
              <w:t>х50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ГОСТ 7805-70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931,           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31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7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7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  <w:proofErr w:type="gramStart"/>
            <w:r>
              <w:rPr>
                <w:sz w:val="26"/>
                <w:szCs w:val="26"/>
              </w:rPr>
              <w:t>1</w:t>
            </w:r>
            <w:proofErr w:type="gramEnd"/>
            <w:r>
              <w:rPr>
                <w:sz w:val="26"/>
                <w:szCs w:val="26"/>
              </w:rPr>
              <w:t>, 2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right="-142"/>
            </w:pPr>
            <w:r>
              <w:rPr>
                <w:sz w:val="26"/>
                <w:szCs w:val="26"/>
              </w:rPr>
              <w:t>ГОСТ 7805-70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</w:t>
            </w:r>
            <w:r>
              <w:rPr>
                <w:sz w:val="26"/>
                <w:szCs w:val="26"/>
              </w:rPr>
              <w:t>длина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rPr>
          <w:sz w:val="24"/>
        </w:rPr>
      </w:pPr>
      <w:r>
        <w:t xml:space="preserve">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rPr>
          <w:sz w:val="24"/>
        </w:rPr>
      </w:pPr>
      <w:r>
        <w:rPr>
          <w:sz w:val="24"/>
        </w:rPr>
        <w:t xml:space="preserve">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rPr>
          <w:sz w:val="24"/>
        </w:rPr>
      </w:pPr>
    </w:p>
    <w:p w:rsidR="00DA354B" w:rsidRDefault="00FA7BAA">
      <w:pPr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237" w:type="dxa"/>
        <w:tblInd w:w="213" w:type="dxa"/>
        <w:tblLayout w:type="fixed"/>
        <w:tblLook w:val="0000"/>
      </w:tblPr>
      <w:tblGrid>
        <w:gridCol w:w="237"/>
        <w:gridCol w:w="612"/>
        <w:gridCol w:w="193"/>
        <w:gridCol w:w="588"/>
        <w:gridCol w:w="581"/>
        <w:gridCol w:w="45"/>
        <w:gridCol w:w="1134"/>
        <w:gridCol w:w="151"/>
        <w:gridCol w:w="752"/>
        <w:gridCol w:w="428"/>
        <w:gridCol w:w="781"/>
        <w:gridCol w:w="77"/>
        <w:gridCol w:w="581"/>
        <w:gridCol w:w="498"/>
        <w:gridCol w:w="104"/>
        <w:gridCol w:w="341"/>
        <w:gridCol w:w="984"/>
        <w:gridCol w:w="73"/>
        <w:gridCol w:w="1083"/>
        <w:gridCol w:w="237"/>
        <w:gridCol w:w="645"/>
        <w:gridCol w:w="1419"/>
        <w:gridCol w:w="102"/>
        <w:gridCol w:w="419"/>
        <w:gridCol w:w="476"/>
        <w:gridCol w:w="500"/>
        <w:gridCol w:w="763"/>
        <w:gridCol w:w="494"/>
        <w:gridCol w:w="138"/>
        <w:gridCol w:w="724"/>
        <w:gridCol w:w="841"/>
        <w:gridCol w:w="236"/>
      </w:tblGrid>
      <w:tr w:rsidR="00DA354B">
        <w:trPr>
          <w:cantSplit/>
          <w:trHeight w:hRule="exact" w:val="261"/>
        </w:trPr>
        <w:tc>
          <w:tcPr>
            <w:tcW w:w="10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6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86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92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1"/>
        </w:trPr>
        <w:tc>
          <w:tcPr>
            <w:tcW w:w="10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10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133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1"/>
        </w:trPr>
        <w:tc>
          <w:tcPr>
            <w:tcW w:w="10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10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133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4"/>
        </w:trPr>
        <w:tc>
          <w:tcPr>
            <w:tcW w:w="9480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.  </w:t>
            </w:r>
            <w:r>
              <w:rPr>
                <w:i/>
                <w:iCs/>
                <w:sz w:val="22"/>
                <w:szCs w:val="22"/>
              </w:rPr>
              <w:t>Гарантийный срок 4 года</w:t>
            </w:r>
          </w:p>
        </w:tc>
        <w:tc>
          <w:tcPr>
            <w:tcW w:w="3061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1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16001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1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7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</w:rPr>
              <w:t>Болт с шестигранной головкой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</w:rPr>
              <w:t xml:space="preserve">ГОСТ 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>Р</w:t>
            </w:r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 ИСО 4014-2013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>А.М8-6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>
              <w:rPr>
                <w:iCs/>
                <w:sz w:val="24"/>
                <w:szCs w:val="24"/>
                <w:highlight w:val="green"/>
              </w:rPr>
              <w:t xml:space="preserve">х70-А4-70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931</w:t>
            </w:r>
          </w:p>
        </w:tc>
        <w:tc>
          <w:tcPr>
            <w:tcW w:w="219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1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7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9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5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8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7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9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10"/>
        </w:trPr>
        <w:tc>
          <w:tcPr>
            <w:tcW w:w="8160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395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395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56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</w:t>
            </w:r>
            <w:proofErr w:type="gramEnd"/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10"/>
        </w:trPr>
        <w:tc>
          <w:tcPr>
            <w:tcW w:w="550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58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34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395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395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5"/>
        </w:trPr>
        <w:tc>
          <w:tcPr>
            <w:tcW w:w="550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58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20"/>
        </w:trPr>
        <w:tc>
          <w:tcPr>
            <w:tcW w:w="550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658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4"/>
        </w:trPr>
        <w:tc>
          <w:tcPr>
            <w:tcW w:w="550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58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50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37"/>
            </w:pPr>
            <w:r>
              <w:rPr>
                <w:sz w:val="26"/>
                <w:szCs w:val="26"/>
              </w:rPr>
              <w:lastRenderedPageBreak/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2658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4"/>
        </w:trPr>
        <w:tc>
          <w:tcPr>
            <w:tcW w:w="550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658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1"/>
        </w:trPr>
        <w:tc>
          <w:tcPr>
            <w:tcW w:w="550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58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4"/>
        </w:trPr>
        <w:tc>
          <w:tcPr>
            <w:tcW w:w="550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58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5"/>
        </w:trPr>
        <w:tc>
          <w:tcPr>
            <w:tcW w:w="550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58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2"/>
        </w:trPr>
        <w:tc>
          <w:tcPr>
            <w:tcW w:w="550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58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proofErr w:type="gramStart"/>
            <w:r>
              <w:rPr>
                <w:sz w:val="26"/>
                <w:szCs w:val="26"/>
              </w:rPr>
              <w:t>измеритель-ный</w:t>
            </w:r>
            <w:proofErr w:type="spellEnd"/>
            <w:proofErr w:type="gramEnd"/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4"/>
        </w:trPr>
        <w:tc>
          <w:tcPr>
            <w:tcW w:w="550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2658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5"/>
        </w:trPr>
        <w:tc>
          <w:tcPr>
            <w:tcW w:w="550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58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9"/>
        </w:trPr>
        <w:tc>
          <w:tcPr>
            <w:tcW w:w="550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58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4"/>
        </w:trPr>
        <w:tc>
          <w:tcPr>
            <w:tcW w:w="550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58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right="-283"/>
            </w:pPr>
            <w:r>
              <w:rPr>
                <w:sz w:val="26"/>
                <w:szCs w:val="26"/>
              </w:rPr>
              <w:t xml:space="preserve">ГОСТ 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ИСО 4014-2013</w:t>
            </w: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5"/>
        </w:trPr>
        <w:tc>
          <w:tcPr>
            <w:tcW w:w="550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58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6"/>
        </w:trPr>
        <w:tc>
          <w:tcPr>
            <w:tcW w:w="550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58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6"/>
        </w:trPr>
        <w:tc>
          <w:tcPr>
            <w:tcW w:w="550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2658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6"/>
        </w:trPr>
        <w:tc>
          <w:tcPr>
            <w:tcW w:w="550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58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2"/>
        </w:trPr>
        <w:tc>
          <w:tcPr>
            <w:tcW w:w="849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1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3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3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rPr>
          <w:sz w:val="24"/>
          <w:szCs w:val="24"/>
        </w:rPr>
      </w:pPr>
      <w:r>
        <w:rPr>
          <w:sz w:val="24"/>
        </w:rPr>
        <w:t xml:space="preserve">                                    </w:t>
      </w:r>
      <w:r>
        <w:rPr>
          <w:sz w:val="24"/>
        </w:rPr>
        <w:t xml:space="preserve">                                                                                                            </w:t>
      </w:r>
      <w:r>
        <w:t xml:space="preserve">                                                                                 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391"/>
        <w:gridCol w:w="588"/>
        <w:gridCol w:w="1153"/>
        <w:gridCol w:w="234"/>
        <w:gridCol w:w="640"/>
        <w:gridCol w:w="1013"/>
        <w:gridCol w:w="401"/>
        <w:gridCol w:w="296"/>
        <w:gridCol w:w="698"/>
        <w:gridCol w:w="415"/>
        <w:gridCol w:w="976"/>
        <w:gridCol w:w="282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105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9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Болт с шестигранной головкой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х70.12Х18Н9Т ГОСТ 7798-70</w:t>
            </w:r>
          </w:p>
        </w:tc>
        <w:tc>
          <w:tcPr>
            <w:tcW w:w="2050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79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05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79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05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61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Подразделения,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36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1.Соответствие сопроводительной документации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proofErr w:type="gramStart"/>
            <w:r>
              <w:rPr>
                <w:sz w:val="26"/>
                <w:szCs w:val="26"/>
              </w:rPr>
              <w:t>Измеритель-ный</w:t>
            </w:r>
            <w:proofErr w:type="spellEnd"/>
            <w:proofErr w:type="gram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ГОСТ 7798-70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</w:t>
            </w:r>
            <w:r>
              <w:rPr>
                <w:sz w:val="26"/>
                <w:szCs w:val="26"/>
              </w:rPr>
              <w:t>длина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338" w:type="dxa"/>
        <w:tblInd w:w="213" w:type="dxa"/>
        <w:tblLayout w:type="fixed"/>
        <w:tblLook w:val="0000"/>
      </w:tblPr>
      <w:tblGrid>
        <w:gridCol w:w="220"/>
        <w:gridCol w:w="619"/>
        <w:gridCol w:w="193"/>
        <w:gridCol w:w="595"/>
        <w:gridCol w:w="583"/>
        <w:gridCol w:w="44"/>
        <w:gridCol w:w="1147"/>
        <w:gridCol w:w="152"/>
        <w:gridCol w:w="756"/>
        <w:gridCol w:w="432"/>
        <w:gridCol w:w="815"/>
        <w:gridCol w:w="51"/>
        <w:gridCol w:w="583"/>
        <w:gridCol w:w="503"/>
        <w:gridCol w:w="105"/>
        <w:gridCol w:w="344"/>
        <w:gridCol w:w="994"/>
        <w:gridCol w:w="109"/>
        <w:gridCol w:w="1057"/>
        <w:gridCol w:w="239"/>
        <w:gridCol w:w="650"/>
        <w:gridCol w:w="1436"/>
        <w:gridCol w:w="157"/>
        <w:gridCol w:w="142"/>
        <w:gridCol w:w="711"/>
        <w:gridCol w:w="564"/>
        <w:gridCol w:w="707"/>
        <w:gridCol w:w="425"/>
        <w:gridCol w:w="282"/>
        <w:gridCol w:w="667"/>
        <w:gridCol w:w="856"/>
        <w:gridCol w:w="170"/>
        <w:gridCol w:w="30"/>
      </w:tblGrid>
      <w:tr w:rsidR="00DA354B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84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934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511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70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33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6" w:type="dxa"/>
            <w:gridSpan w:val="15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70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33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6" w:type="dxa"/>
            <w:gridSpan w:val="15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70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9541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9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1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106</w:t>
            </w:r>
          </w:p>
        </w:tc>
      </w:tr>
      <w:tr w:rsidR="00DA354B">
        <w:trPr>
          <w:cantSplit/>
          <w:trHeight w:hRule="exact" w:val="283"/>
        </w:trPr>
        <w:tc>
          <w:tcPr>
            <w:tcW w:w="16337" w:type="dxa"/>
            <w:gridSpan w:val="3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</w:tr>
      <w:tr w:rsidR="00DA354B">
        <w:trPr>
          <w:cantSplit/>
          <w:trHeight w:hRule="exact" w:val="260"/>
        </w:trPr>
        <w:tc>
          <w:tcPr>
            <w:tcW w:w="220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17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</w:rPr>
              <w:t>Болт с шестигранной головкой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</w:rPr>
              <w:lastRenderedPageBreak/>
              <w:t xml:space="preserve">ГОСТ 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>Р</w:t>
            </w:r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 ИСО 4014-2013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>А.М8-6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>
              <w:rPr>
                <w:iCs/>
                <w:sz w:val="24"/>
                <w:szCs w:val="24"/>
                <w:highlight w:val="green"/>
              </w:rPr>
              <w:t xml:space="preserve">х80-А4-70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931</w:t>
            </w:r>
          </w:p>
        </w:tc>
        <w:tc>
          <w:tcPr>
            <w:tcW w:w="2429" w:type="dxa"/>
            <w:gridSpan w:val="6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lastRenderedPageBreak/>
              <w:t>К 03-2024</w:t>
            </w:r>
          </w:p>
        </w:tc>
      </w:tr>
      <w:tr w:rsidR="00DA354B">
        <w:trPr>
          <w:cantSplit/>
          <w:trHeight w:hRule="exact" w:val="260"/>
        </w:trPr>
        <w:tc>
          <w:tcPr>
            <w:tcW w:w="220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4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4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3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717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429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4"/>
        </w:trPr>
        <w:tc>
          <w:tcPr>
            <w:tcW w:w="220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40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34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0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8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717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429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val="806"/>
        </w:trPr>
        <w:tc>
          <w:tcPr>
            <w:tcW w:w="8245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53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4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</w:t>
            </w:r>
            <w:r>
              <w:rPr>
                <w:iCs/>
                <w:sz w:val="24"/>
                <w:szCs w:val="24"/>
              </w:rPr>
              <w:t>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72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</w:t>
            </w:r>
            <w:proofErr w:type="gramEnd"/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DA354B">
        <w:trPr>
          <w:cantSplit/>
          <w:trHeight w:val="806"/>
        </w:trPr>
        <w:tc>
          <w:tcPr>
            <w:tcW w:w="555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89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3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4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2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55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89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22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DA354B">
        <w:trPr>
          <w:cantSplit/>
          <w:trHeight w:val="319"/>
        </w:trPr>
        <w:tc>
          <w:tcPr>
            <w:tcW w:w="555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689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22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DA354B">
        <w:trPr>
          <w:cantSplit/>
          <w:trHeight w:val="253"/>
        </w:trPr>
        <w:tc>
          <w:tcPr>
            <w:tcW w:w="555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89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42"/>
        </w:trPr>
        <w:tc>
          <w:tcPr>
            <w:tcW w:w="555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2.Внешний вид на отсутствие видимых </w:t>
            </w:r>
            <w:r>
              <w:rPr>
                <w:sz w:val="26"/>
                <w:szCs w:val="26"/>
              </w:rPr>
              <w:t>дефектов:</w:t>
            </w:r>
          </w:p>
        </w:tc>
        <w:tc>
          <w:tcPr>
            <w:tcW w:w="2689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22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DA354B">
        <w:trPr>
          <w:cantSplit/>
          <w:trHeight w:val="333"/>
        </w:trPr>
        <w:tc>
          <w:tcPr>
            <w:tcW w:w="555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689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22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DA354B">
        <w:trPr>
          <w:cantSplit/>
          <w:trHeight w:val="280"/>
        </w:trPr>
        <w:tc>
          <w:tcPr>
            <w:tcW w:w="555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89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22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43"/>
        </w:trPr>
        <w:tc>
          <w:tcPr>
            <w:tcW w:w="555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89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22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DA354B">
        <w:trPr>
          <w:cantSplit/>
          <w:trHeight w:val="237"/>
        </w:trPr>
        <w:tc>
          <w:tcPr>
            <w:tcW w:w="555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89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22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DA354B">
        <w:trPr>
          <w:cantSplit/>
          <w:trHeight w:val="380"/>
        </w:trPr>
        <w:tc>
          <w:tcPr>
            <w:tcW w:w="555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89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proofErr w:type="spellStart"/>
            <w:proofErr w:type="gramStart"/>
            <w:r>
              <w:rPr>
                <w:sz w:val="26"/>
                <w:szCs w:val="26"/>
              </w:rPr>
              <w:t>измеритель-ный</w:t>
            </w:r>
            <w:proofErr w:type="spellEnd"/>
            <w:proofErr w:type="gramEnd"/>
          </w:p>
        </w:tc>
        <w:tc>
          <w:tcPr>
            <w:tcW w:w="141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73"/>
        </w:trPr>
        <w:tc>
          <w:tcPr>
            <w:tcW w:w="555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</w:t>
            </w:r>
            <w:r>
              <w:rPr>
                <w:sz w:val="26"/>
                <w:szCs w:val="26"/>
              </w:rPr>
              <w:t>характеристики изделий должны</w:t>
            </w:r>
          </w:p>
        </w:tc>
        <w:tc>
          <w:tcPr>
            <w:tcW w:w="2689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34"/>
        </w:trPr>
        <w:tc>
          <w:tcPr>
            <w:tcW w:w="555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89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367"/>
        </w:trPr>
        <w:tc>
          <w:tcPr>
            <w:tcW w:w="555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89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DA354B">
        <w:trPr>
          <w:cantSplit/>
          <w:trHeight w:val="273"/>
        </w:trPr>
        <w:tc>
          <w:tcPr>
            <w:tcW w:w="555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89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ИСО 4014-2013</w:t>
            </w:r>
          </w:p>
        </w:tc>
        <w:tc>
          <w:tcPr>
            <w:tcW w:w="3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DA354B">
        <w:trPr>
          <w:cantSplit/>
          <w:trHeight w:val="234"/>
        </w:trPr>
        <w:tc>
          <w:tcPr>
            <w:tcW w:w="555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89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25"/>
        </w:trPr>
        <w:tc>
          <w:tcPr>
            <w:tcW w:w="555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89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25"/>
        </w:trPr>
        <w:tc>
          <w:tcPr>
            <w:tcW w:w="555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2689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DA354B">
        <w:trPr>
          <w:cantSplit/>
          <w:trHeight w:val="225"/>
        </w:trPr>
        <w:tc>
          <w:tcPr>
            <w:tcW w:w="555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89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DA354B">
        <w:trPr>
          <w:cantSplit/>
          <w:trHeight w:hRule="exact" w:val="510"/>
        </w:trPr>
        <w:tc>
          <w:tcPr>
            <w:tcW w:w="839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7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07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04" w:type="dxa"/>
            <w:gridSpan w:val="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-60"/>
        <w:rPr>
          <w:sz w:val="24"/>
        </w:rPr>
      </w:pP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319" w:type="dxa"/>
        <w:tblInd w:w="213" w:type="dxa"/>
        <w:tblLayout w:type="fixed"/>
        <w:tblLook w:val="0000"/>
      </w:tblPr>
      <w:tblGrid>
        <w:gridCol w:w="236"/>
        <w:gridCol w:w="599"/>
        <w:gridCol w:w="188"/>
        <w:gridCol w:w="576"/>
        <w:gridCol w:w="571"/>
        <w:gridCol w:w="44"/>
        <w:gridCol w:w="1113"/>
        <w:gridCol w:w="150"/>
        <w:gridCol w:w="738"/>
        <w:gridCol w:w="419"/>
        <w:gridCol w:w="792"/>
        <w:gridCol w:w="50"/>
        <w:gridCol w:w="573"/>
        <w:gridCol w:w="491"/>
        <w:gridCol w:w="103"/>
        <w:gridCol w:w="336"/>
        <w:gridCol w:w="963"/>
        <w:gridCol w:w="109"/>
        <w:gridCol w:w="1027"/>
        <w:gridCol w:w="231"/>
        <w:gridCol w:w="632"/>
        <w:gridCol w:w="1536"/>
        <w:gridCol w:w="6"/>
        <w:gridCol w:w="137"/>
        <w:gridCol w:w="826"/>
        <w:gridCol w:w="410"/>
        <w:gridCol w:w="825"/>
        <w:gridCol w:w="276"/>
        <w:gridCol w:w="286"/>
        <w:gridCol w:w="768"/>
        <w:gridCol w:w="824"/>
        <w:gridCol w:w="12"/>
        <w:gridCol w:w="236"/>
        <w:gridCol w:w="236"/>
      </w:tblGrid>
      <w:tr w:rsidR="00DA354B">
        <w:trPr>
          <w:cantSplit/>
          <w:trHeight w:hRule="exact" w:val="260"/>
        </w:trPr>
        <w:tc>
          <w:tcPr>
            <w:tcW w:w="10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2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937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05" w:type="dxa"/>
            <w:gridSpan w:val="11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10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64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868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10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64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868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9309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137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565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107</w:t>
            </w: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hRule="exact" w:val="283"/>
        </w:trPr>
        <w:tc>
          <w:tcPr>
            <w:tcW w:w="1583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lastRenderedPageBreak/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 w:val="22"/>
                <w:szCs w:val="22"/>
              </w:rPr>
            </w:pPr>
          </w:p>
        </w:tc>
      </w:tr>
      <w:tr w:rsidR="00DA354B">
        <w:trPr>
          <w:cantSplit/>
          <w:trHeight w:hRule="exact" w:val="260"/>
        </w:trPr>
        <w:tc>
          <w:tcPr>
            <w:tcW w:w="236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4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>
              <w:rPr>
                <w:iCs/>
                <w:sz w:val="24"/>
                <w:szCs w:val="24"/>
                <w:highlight w:val="green"/>
              </w:rPr>
              <w:t xml:space="preserve"> с шестигранной головкой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</w:rPr>
              <w:t xml:space="preserve">ГОСТ 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>Р</w:t>
            </w:r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 ИСО 4014-2013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>А.М10-6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>
              <w:rPr>
                <w:iCs/>
                <w:sz w:val="24"/>
                <w:szCs w:val="24"/>
                <w:highlight w:val="green"/>
              </w:rPr>
              <w:t xml:space="preserve">х55-6.8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154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hRule="exact" w:val="260"/>
        </w:trPr>
        <w:tc>
          <w:tcPr>
            <w:tcW w:w="236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9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740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54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4"/>
        </w:trPr>
        <w:tc>
          <w:tcPr>
            <w:tcW w:w="236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0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9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6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740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54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val="806"/>
        </w:trPr>
        <w:tc>
          <w:tcPr>
            <w:tcW w:w="8051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32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373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38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</w:t>
            </w:r>
            <w:r>
              <w:rPr>
                <w:iCs/>
                <w:sz w:val="24"/>
                <w:szCs w:val="24"/>
              </w:rPr>
              <w:t>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592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DA354B">
        <w:trPr>
          <w:cantSplit/>
          <w:trHeight w:val="806"/>
        </w:trPr>
        <w:tc>
          <w:tcPr>
            <w:tcW w:w="542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25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32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373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38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42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25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7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3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</w:tr>
      <w:tr w:rsidR="00DA354B">
        <w:trPr>
          <w:cantSplit/>
          <w:trHeight w:val="319"/>
        </w:trPr>
        <w:tc>
          <w:tcPr>
            <w:tcW w:w="542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625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7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3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val="253"/>
        </w:trPr>
        <w:tc>
          <w:tcPr>
            <w:tcW w:w="542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25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7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3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42"/>
        </w:trPr>
        <w:tc>
          <w:tcPr>
            <w:tcW w:w="542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</w:t>
            </w:r>
            <w:r>
              <w:rPr>
                <w:sz w:val="26"/>
                <w:szCs w:val="26"/>
              </w:rPr>
              <w:t>отсутствие видимых дефектов:</w:t>
            </w:r>
          </w:p>
        </w:tc>
        <w:tc>
          <w:tcPr>
            <w:tcW w:w="2625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37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3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</w:tr>
      <w:tr w:rsidR="00DA354B">
        <w:trPr>
          <w:cantSplit/>
          <w:trHeight w:val="333"/>
        </w:trPr>
        <w:tc>
          <w:tcPr>
            <w:tcW w:w="542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625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7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3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val="280"/>
        </w:trPr>
        <w:tc>
          <w:tcPr>
            <w:tcW w:w="542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25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7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43"/>
        </w:trPr>
        <w:tc>
          <w:tcPr>
            <w:tcW w:w="542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25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7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42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25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7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380"/>
        </w:trPr>
        <w:tc>
          <w:tcPr>
            <w:tcW w:w="542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25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7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proofErr w:type="gramStart"/>
            <w:r>
              <w:rPr>
                <w:sz w:val="26"/>
                <w:szCs w:val="26"/>
              </w:rPr>
              <w:t>измеритель-ный</w:t>
            </w:r>
            <w:proofErr w:type="spellEnd"/>
            <w:proofErr w:type="gramEnd"/>
          </w:p>
        </w:tc>
        <w:tc>
          <w:tcPr>
            <w:tcW w:w="13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73"/>
        </w:trPr>
        <w:tc>
          <w:tcPr>
            <w:tcW w:w="542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25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7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34"/>
        </w:trPr>
        <w:tc>
          <w:tcPr>
            <w:tcW w:w="542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25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7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367"/>
        </w:trPr>
        <w:tc>
          <w:tcPr>
            <w:tcW w:w="542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25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4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37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3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73"/>
        </w:trPr>
        <w:tc>
          <w:tcPr>
            <w:tcW w:w="542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25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ИСО 4014-2013</w:t>
            </w:r>
          </w:p>
        </w:tc>
        <w:tc>
          <w:tcPr>
            <w:tcW w:w="34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37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34"/>
        </w:trPr>
        <w:tc>
          <w:tcPr>
            <w:tcW w:w="542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25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37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25"/>
        </w:trPr>
        <w:tc>
          <w:tcPr>
            <w:tcW w:w="542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25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7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25"/>
        </w:trPr>
        <w:tc>
          <w:tcPr>
            <w:tcW w:w="542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2625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37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3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25"/>
        </w:trPr>
        <w:tc>
          <w:tcPr>
            <w:tcW w:w="542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25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37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hRule="exact" w:val="510"/>
        </w:trPr>
        <w:tc>
          <w:tcPr>
            <w:tcW w:w="83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lastRenderedPageBreak/>
              <w:t>ПВК</w:t>
            </w:r>
          </w:p>
        </w:tc>
        <w:tc>
          <w:tcPr>
            <w:tcW w:w="10785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37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87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483" w:type="dxa"/>
            <w:gridSpan w:val="3"/>
            <w:shd w:val="clear" w:color="auto" w:fill="auto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9573" w:type="dxa"/>
        <w:tblInd w:w="213" w:type="dxa"/>
        <w:tblLayout w:type="fixed"/>
        <w:tblLook w:val="0000"/>
      </w:tblPr>
      <w:tblGrid>
        <w:gridCol w:w="223"/>
        <w:gridCol w:w="663"/>
        <w:gridCol w:w="145"/>
        <w:gridCol w:w="597"/>
        <w:gridCol w:w="583"/>
        <w:gridCol w:w="45"/>
        <w:gridCol w:w="1145"/>
        <w:gridCol w:w="153"/>
        <w:gridCol w:w="757"/>
        <w:gridCol w:w="433"/>
        <w:gridCol w:w="814"/>
        <w:gridCol w:w="51"/>
        <w:gridCol w:w="583"/>
        <w:gridCol w:w="503"/>
        <w:gridCol w:w="104"/>
        <w:gridCol w:w="345"/>
        <w:gridCol w:w="994"/>
        <w:gridCol w:w="112"/>
        <w:gridCol w:w="1058"/>
        <w:gridCol w:w="237"/>
        <w:gridCol w:w="648"/>
        <w:gridCol w:w="1437"/>
        <w:gridCol w:w="158"/>
        <w:gridCol w:w="141"/>
        <w:gridCol w:w="711"/>
        <w:gridCol w:w="563"/>
        <w:gridCol w:w="709"/>
        <w:gridCol w:w="425"/>
        <w:gridCol w:w="282"/>
        <w:gridCol w:w="808"/>
        <w:gridCol w:w="857"/>
        <w:gridCol w:w="35"/>
        <w:gridCol w:w="1592"/>
        <w:gridCol w:w="1632"/>
        <w:gridCol w:w="30"/>
      </w:tblGrid>
      <w:tr w:rsidR="00DA354B">
        <w:trPr>
          <w:cantSplit/>
          <w:trHeight w:hRule="exact" w:val="260"/>
        </w:trPr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84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935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5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59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33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140" w:type="dxa"/>
            <w:gridSpan w:val="15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59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33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140" w:type="dxa"/>
            <w:gridSpan w:val="15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259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9545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.  </w:t>
            </w:r>
            <w:r>
              <w:rPr>
                <w:i/>
                <w:iCs/>
                <w:sz w:val="22"/>
                <w:szCs w:val="22"/>
              </w:rPr>
              <w:t>Гарантийный срок 4 года</w:t>
            </w:r>
          </w:p>
        </w:tc>
        <w:tc>
          <w:tcPr>
            <w:tcW w:w="309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Cs w:val="28"/>
                <w:lang w:val="en-US"/>
              </w:rPr>
            </w:pPr>
          </w:p>
        </w:tc>
      </w:tr>
      <w:tr w:rsidR="00DA354B">
        <w:trPr>
          <w:cantSplit/>
          <w:trHeight w:hRule="exact" w:val="283"/>
        </w:trPr>
        <w:tc>
          <w:tcPr>
            <w:tcW w:w="16319" w:type="dxa"/>
            <w:gridSpan w:val="3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2"/>
                <w:szCs w:val="22"/>
              </w:rPr>
            </w:pPr>
          </w:p>
        </w:tc>
      </w:tr>
      <w:tr w:rsidR="00DA354B">
        <w:trPr>
          <w:cantSplit/>
          <w:trHeight w:hRule="exact" w:val="260"/>
        </w:trPr>
        <w:tc>
          <w:tcPr>
            <w:tcW w:w="223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1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</w:rPr>
              <w:t>Болт с шестигранной головкой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</w:rPr>
              <w:t xml:space="preserve">ГОСТ 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>Р</w:t>
            </w:r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 ИСО 4014-2013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>А.М10-6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>
              <w:rPr>
                <w:iCs/>
                <w:sz w:val="24"/>
                <w:szCs w:val="24"/>
                <w:highlight w:val="green"/>
              </w:rPr>
              <w:t xml:space="preserve">х80-А4-70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931</w:t>
            </w:r>
          </w:p>
        </w:tc>
        <w:tc>
          <w:tcPr>
            <w:tcW w:w="2407" w:type="dxa"/>
            <w:gridSpan w:val="5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hRule="exact" w:val="260"/>
        </w:trPr>
        <w:tc>
          <w:tcPr>
            <w:tcW w:w="223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40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4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71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407" w:type="dxa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4"/>
        </w:trPr>
        <w:tc>
          <w:tcPr>
            <w:tcW w:w="223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40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34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6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71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407" w:type="dxa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val="806"/>
        </w:trPr>
        <w:tc>
          <w:tcPr>
            <w:tcW w:w="8250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53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6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</w:t>
            </w:r>
            <w:r>
              <w:rPr>
                <w:iCs/>
                <w:sz w:val="24"/>
                <w:szCs w:val="24"/>
              </w:rPr>
              <w:t>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700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hanging="141"/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DA354B">
        <w:trPr>
          <w:cantSplit/>
          <w:trHeight w:val="806"/>
        </w:trPr>
        <w:tc>
          <w:tcPr>
            <w:tcW w:w="5558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3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6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558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41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</w:tr>
      <w:tr w:rsidR="00DA354B">
        <w:trPr>
          <w:cantSplit/>
          <w:trHeight w:val="319"/>
        </w:trPr>
        <w:tc>
          <w:tcPr>
            <w:tcW w:w="5558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69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41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val="253"/>
        </w:trPr>
        <w:tc>
          <w:tcPr>
            <w:tcW w:w="5558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42"/>
        </w:trPr>
        <w:tc>
          <w:tcPr>
            <w:tcW w:w="5558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left="60" w:right="-284"/>
            </w:pPr>
            <w:r>
              <w:rPr>
                <w:sz w:val="26"/>
                <w:szCs w:val="26"/>
              </w:rPr>
              <w:t xml:space="preserve">2.Внешний вид на </w:t>
            </w:r>
            <w:r>
              <w:rPr>
                <w:sz w:val="26"/>
                <w:szCs w:val="26"/>
              </w:rPr>
              <w:t>отсутствие видимых дефектов:</w:t>
            </w:r>
          </w:p>
        </w:tc>
        <w:tc>
          <w:tcPr>
            <w:tcW w:w="269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</w:tr>
      <w:tr w:rsidR="00DA354B">
        <w:trPr>
          <w:cantSplit/>
          <w:trHeight w:val="333"/>
        </w:trPr>
        <w:tc>
          <w:tcPr>
            <w:tcW w:w="5558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69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  <w:tr w:rsidR="00DA354B">
        <w:trPr>
          <w:cantSplit/>
          <w:trHeight w:val="280"/>
        </w:trPr>
        <w:tc>
          <w:tcPr>
            <w:tcW w:w="5558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43"/>
        </w:trPr>
        <w:tc>
          <w:tcPr>
            <w:tcW w:w="5558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403"/>
        </w:trPr>
        <w:tc>
          <w:tcPr>
            <w:tcW w:w="5558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380"/>
        </w:trPr>
        <w:tc>
          <w:tcPr>
            <w:tcW w:w="5558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</w:t>
            </w:r>
            <w:proofErr w:type="gramStart"/>
            <w:r>
              <w:rPr>
                <w:sz w:val="26"/>
                <w:szCs w:val="26"/>
              </w:rPr>
              <w:t>ь-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73"/>
        </w:trPr>
        <w:tc>
          <w:tcPr>
            <w:tcW w:w="5558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34"/>
        </w:trPr>
        <w:tc>
          <w:tcPr>
            <w:tcW w:w="5558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367"/>
        </w:trPr>
        <w:tc>
          <w:tcPr>
            <w:tcW w:w="5558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41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73"/>
        </w:trPr>
        <w:tc>
          <w:tcPr>
            <w:tcW w:w="5558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ИСО 4014-2013</w:t>
            </w:r>
          </w:p>
        </w:tc>
        <w:tc>
          <w:tcPr>
            <w:tcW w:w="3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34"/>
        </w:trPr>
        <w:tc>
          <w:tcPr>
            <w:tcW w:w="5558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ШЦЦ-1-200-0,01 </w:t>
            </w:r>
            <w:r>
              <w:rPr>
                <w:sz w:val="26"/>
                <w:szCs w:val="26"/>
              </w:rPr>
              <w:t>ГОСТ 166-89</w:t>
            </w:r>
          </w:p>
        </w:tc>
        <w:tc>
          <w:tcPr>
            <w:tcW w:w="141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25"/>
        </w:trPr>
        <w:tc>
          <w:tcPr>
            <w:tcW w:w="5558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25"/>
        </w:trPr>
        <w:tc>
          <w:tcPr>
            <w:tcW w:w="5558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269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41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25"/>
        </w:trPr>
        <w:tc>
          <w:tcPr>
            <w:tcW w:w="5558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A354B" w:rsidRDefault="00FA7BAA">
            <w:r>
              <w:rPr>
                <w:sz w:val="26"/>
                <w:szCs w:val="26"/>
              </w:rPr>
              <w:t>резьбовые калибры</w:t>
            </w:r>
          </w:p>
        </w:tc>
        <w:tc>
          <w:tcPr>
            <w:tcW w:w="141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70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2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61" w:type="dxa"/>
            <w:gridSpan w:val="2"/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DA354B">
        <w:trPr>
          <w:cantSplit/>
          <w:trHeight w:val="225"/>
        </w:trPr>
        <w:tc>
          <w:tcPr>
            <w:tcW w:w="88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ins w:id="3" w:author="Другой автор" w:date="2024-07-15T10:51:00Z">
              <w:r>
                <w:rPr>
                  <w:szCs w:val="28"/>
                </w:rPr>
                <w:t>ПВК</w:t>
              </w:r>
            </w:ins>
            <w:del w:id="4" w:author="Другой автор" w:date="2024-07-15T10:51:00Z">
              <w:r>
                <w:rPr>
                  <w:szCs w:val="28"/>
                </w:rPr>
                <w:delText>ПВК</w:delText>
              </w:r>
            </w:del>
          </w:p>
        </w:tc>
        <w:tc>
          <w:tcPr>
            <w:tcW w:w="11043" w:type="dxa"/>
            <w:gridSpan w:val="2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0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82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3253" w:type="dxa"/>
            <w:gridSpan w:val="3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</w:tbl>
    <w:p w:rsidR="00DA354B" w:rsidRDefault="00DA354B">
      <w:pPr>
        <w:sectPr w:rsidR="00DA354B">
          <w:pgSz w:w="16838" w:h="11906" w:orient="landscape"/>
          <w:pgMar w:top="568" w:right="454" w:bottom="181" w:left="284" w:header="0" w:footer="0" w:gutter="0"/>
          <w:cols w:space="720"/>
          <w:formProt w:val="0"/>
          <w:docGrid w:linePitch="360"/>
        </w:sectPr>
      </w:pPr>
    </w:p>
    <w:p w:rsidR="00DA354B" w:rsidRDefault="00FA7BAA">
      <w:pPr>
        <w:ind w:right="-60"/>
        <w:rPr>
          <w:sz w:val="24"/>
        </w:rPr>
      </w:pPr>
      <w:r>
        <w:rPr>
          <w:sz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\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391"/>
        <w:gridCol w:w="588"/>
        <w:gridCol w:w="1153"/>
        <w:gridCol w:w="234"/>
        <w:gridCol w:w="640"/>
        <w:gridCol w:w="1013"/>
        <w:gridCol w:w="401"/>
        <w:gridCol w:w="296"/>
        <w:gridCol w:w="698"/>
        <w:gridCol w:w="415"/>
        <w:gridCol w:w="839"/>
        <w:gridCol w:w="419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</w:t>
            </w: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left="-105"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>
              <w:rPr>
                <w:iCs/>
                <w:sz w:val="24"/>
                <w:szCs w:val="24"/>
                <w:highlight w:val="green"/>
              </w:rPr>
              <w:t xml:space="preserve"> с шестигранной головкой</w:t>
            </w:r>
          </w:p>
          <w:p w:rsidR="00DA354B" w:rsidRDefault="00FA7BAA">
            <w:pPr>
              <w:pStyle w:val="Header"/>
              <w:tabs>
                <w:tab w:val="left" w:pos="4420"/>
              </w:tabs>
              <w:ind w:left="-105"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>А.М10-6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>
              <w:rPr>
                <w:iCs/>
                <w:sz w:val="24"/>
                <w:szCs w:val="24"/>
                <w:highlight w:val="green"/>
              </w:rPr>
              <w:t xml:space="preserve">х110-6.8-А4-70-А             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931,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61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  <w:lang w:val="en-US"/>
              </w:rPr>
              <w:t>DIN931</w:t>
            </w:r>
            <w:r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DIN</w:t>
            </w:r>
            <w:r>
              <w:rPr>
                <w:sz w:val="26"/>
                <w:szCs w:val="26"/>
              </w:rPr>
              <w:t xml:space="preserve"> 933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lastRenderedPageBreak/>
              <w:t xml:space="preserve"> - </w:t>
            </w:r>
            <w:r>
              <w:rPr>
                <w:sz w:val="26"/>
                <w:szCs w:val="26"/>
              </w:rPr>
              <w:t>длина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-60"/>
        <w:rPr>
          <w:sz w:val="24"/>
        </w:rPr>
      </w:pPr>
    </w:p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110"/>
        <w:gridCol w:w="869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.  </w:t>
            </w:r>
            <w:r>
              <w:rPr>
                <w:i/>
                <w:iCs/>
                <w:sz w:val="22"/>
                <w:szCs w:val="22"/>
              </w:rPr>
              <w:t>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110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proofErr w:type="spellStart"/>
            <w:r>
              <w:rPr>
                <w:iCs/>
                <w:sz w:val="24"/>
                <w:szCs w:val="24"/>
                <w:highlight w:val="green"/>
              </w:rPr>
              <w:t>Саморез</w:t>
            </w:r>
            <w:proofErr w:type="spellEnd"/>
            <w:r>
              <w:rPr>
                <w:iCs/>
                <w:sz w:val="24"/>
                <w:szCs w:val="24"/>
                <w:highlight w:val="green"/>
              </w:rPr>
              <w:t xml:space="preserve"> с </w:t>
            </w:r>
            <w:proofErr w:type="spellStart"/>
            <w:proofErr w:type="gramStart"/>
            <w:r>
              <w:rPr>
                <w:iCs/>
                <w:sz w:val="24"/>
                <w:szCs w:val="24"/>
                <w:highlight w:val="green"/>
              </w:rPr>
              <w:t>пресс-шайбой</w:t>
            </w:r>
            <w:proofErr w:type="spellEnd"/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 4,8х28</w:t>
            </w:r>
          </w:p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7504 К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0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390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1.Наличие сертификата соответствия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</w:t>
            </w:r>
            <w:r>
              <w:rPr>
                <w:sz w:val="26"/>
                <w:szCs w:val="26"/>
              </w:rPr>
              <w:t>дефектов: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 иметь коррозии;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 xml:space="preserve">соответствовать </w:t>
            </w:r>
            <w:r>
              <w:rPr>
                <w:sz w:val="26"/>
                <w:szCs w:val="26"/>
                <w:lang w:val="en-US"/>
              </w:rPr>
              <w:t>DIN 7</w:t>
            </w:r>
            <w:r>
              <w:rPr>
                <w:sz w:val="26"/>
                <w:szCs w:val="26"/>
              </w:rPr>
              <w:t>504</w:t>
            </w:r>
            <w:proofErr w:type="gramStart"/>
            <w:r>
              <w:rPr>
                <w:sz w:val="26"/>
                <w:szCs w:val="26"/>
              </w:rPr>
              <w:t xml:space="preserve"> К</w:t>
            </w:r>
            <w:proofErr w:type="gramEnd"/>
            <w:r>
              <w:rPr>
                <w:sz w:val="26"/>
                <w:szCs w:val="26"/>
              </w:rPr>
              <w:t>: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Ø 4,8;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L</w:t>
            </w:r>
            <w:r>
              <w:rPr>
                <w:sz w:val="26"/>
                <w:szCs w:val="26"/>
              </w:rPr>
              <w:t>=28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  <w:lang w:val="en-US"/>
              </w:rPr>
              <w:t>DIN 7</w:t>
            </w:r>
            <w:r>
              <w:rPr>
                <w:sz w:val="26"/>
                <w:szCs w:val="26"/>
              </w:rPr>
              <w:t>504 К</w:t>
            </w: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</w:t>
            </w:r>
            <w:r>
              <w:rPr>
                <w:szCs w:val="28"/>
              </w:rPr>
              <w:t xml:space="preserve">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>
      <w:pPr>
        <w:ind w:right="-60"/>
        <w:rPr>
          <w:sz w:val="24"/>
        </w:rPr>
      </w:pPr>
    </w:p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03"/>
        <w:gridCol w:w="50"/>
        <w:gridCol w:w="579"/>
        <w:gridCol w:w="496"/>
        <w:gridCol w:w="105"/>
        <w:gridCol w:w="341"/>
        <w:gridCol w:w="110"/>
        <w:gridCol w:w="869"/>
        <w:gridCol w:w="1153"/>
        <w:gridCol w:w="234"/>
        <w:gridCol w:w="640"/>
        <w:gridCol w:w="1013"/>
        <w:gridCol w:w="401"/>
        <w:gridCol w:w="296"/>
        <w:gridCol w:w="698"/>
        <w:gridCol w:w="415"/>
        <w:gridCol w:w="839"/>
        <w:gridCol w:w="419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111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А.М5-6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х6.56.12Х18Н9       (</w:t>
            </w:r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 ГОСТ 1491-80               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84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0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0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ГОСТ 1491-80</w:t>
            </w: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>DIN 84</w:t>
            </w: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8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243" w:type="dxa"/>
        <w:tblInd w:w="213" w:type="dxa"/>
        <w:tblLayout w:type="fixed"/>
        <w:tblLook w:val="0000"/>
      </w:tblPr>
      <w:tblGrid>
        <w:gridCol w:w="219"/>
        <w:gridCol w:w="609"/>
        <w:gridCol w:w="188"/>
        <w:gridCol w:w="588"/>
        <w:gridCol w:w="575"/>
        <w:gridCol w:w="44"/>
        <w:gridCol w:w="1127"/>
        <w:gridCol w:w="151"/>
        <w:gridCol w:w="748"/>
        <w:gridCol w:w="424"/>
        <w:gridCol w:w="802"/>
        <w:gridCol w:w="91"/>
        <w:gridCol w:w="486"/>
        <w:gridCol w:w="493"/>
        <w:gridCol w:w="104"/>
        <w:gridCol w:w="340"/>
        <w:gridCol w:w="580"/>
        <w:gridCol w:w="698"/>
        <w:gridCol w:w="138"/>
        <w:gridCol w:w="699"/>
        <w:gridCol w:w="250"/>
        <w:gridCol w:w="2053"/>
        <w:gridCol w:w="346"/>
        <w:gridCol w:w="279"/>
        <w:gridCol w:w="371"/>
        <w:gridCol w:w="745"/>
        <w:gridCol w:w="648"/>
        <w:gridCol w:w="606"/>
        <w:gridCol w:w="141"/>
        <w:gridCol w:w="746"/>
        <w:gridCol w:w="840"/>
        <w:gridCol w:w="84"/>
        <w:gridCol w:w="30"/>
      </w:tblGrid>
      <w:tr w:rsidR="00DA354B">
        <w:trPr>
          <w:cantSplit/>
          <w:trHeight w:hRule="exact" w:val="262"/>
        </w:trPr>
        <w:tc>
          <w:tcPr>
            <w:tcW w:w="101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96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2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722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4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62"/>
        </w:trPr>
        <w:tc>
          <w:tcPr>
            <w:tcW w:w="101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40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140" w:type="dxa"/>
            <w:gridSpan w:val="15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4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62"/>
        </w:trPr>
        <w:tc>
          <w:tcPr>
            <w:tcW w:w="101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40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140" w:type="dxa"/>
            <w:gridSpan w:val="15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4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85"/>
        </w:trPr>
        <w:tc>
          <w:tcPr>
            <w:tcW w:w="9354" w:type="dxa"/>
            <w:gridSpan w:val="21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88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112</w:t>
            </w:r>
          </w:p>
        </w:tc>
      </w:tr>
      <w:tr w:rsidR="00DA354B">
        <w:trPr>
          <w:cantSplit/>
          <w:trHeight w:hRule="exact" w:val="285"/>
        </w:trPr>
        <w:tc>
          <w:tcPr>
            <w:tcW w:w="16242" w:type="dxa"/>
            <w:gridSpan w:val="3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</w:tr>
      <w:tr w:rsidR="00DA354B">
        <w:trPr>
          <w:cantSplit/>
          <w:trHeight w:hRule="exact" w:val="262"/>
        </w:trPr>
        <w:tc>
          <w:tcPr>
            <w:tcW w:w="219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69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  <w:highlight w:val="red"/>
              </w:rPr>
              <w:t xml:space="preserve">Винт с шестигранной головкой                 ГОСТ   </w:t>
            </w:r>
            <w:proofErr w:type="gramStart"/>
            <w:r>
              <w:rPr>
                <w:iCs/>
                <w:sz w:val="24"/>
                <w:szCs w:val="24"/>
                <w:highlight w:val="red"/>
              </w:rPr>
              <w:t>Р</w:t>
            </w:r>
            <w:proofErr w:type="gramEnd"/>
            <w:r>
              <w:rPr>
                <w:iCs/>
                <w:sz w:val="24"/>
                <w:szCs w:val="24"/>
                <w:highlight w:val="red"/>
              </w:rPr>
              <w:t xml:space="preserve"> ИСО 4017-2013 А.М5х16-12Х18Н9  (</w:t>
            </w:r>
            <w:r>
              <w:rPr>
                <w:iCs/>
                <w:sz w:val="24"/>
                <w:szCs w:val="24"/>
                <w:highlight w:val="red"/>
                <w:lang w:val="en-US"/>
              </w:rPr>
              <w:t>AISI</w:t>
            </w:r>
            <w:r>
              <w:rPr>
                <w:iCs/>
                <w:sz w:val="24"/>
                <w:szCs w:val="24"/>
                <w:highlight w:val="red"/>
              </w:rPr>
              <w:t xml:space="preserve"> 302)</w:t>
            </w:r>
            <w:r>
              <w:rPr>
                <w:sz w:val="24"/>
                <w:highlight w:val="red"/>
              </w:rPr>
              <w:t xml:space="preserve">   </w:t>
            </w:r>
            <w:r>
              <w:rPr>
                <w:iCs/>
                <w:sz w:val="24"/>
                <w:szCs w:val="24"/>
                <w:highlight w:val="red"/>
              </w:rPr>
              <w:t>или</w:t>
            </w:r>
            <w:r>
              <w:rPr>
                <w:iCs/>
                <w:sz w:val="24"/>
                <w:szCs w:val="24"/>
                <w:highlight w:val="green"/>
              </w:rPr>
              <w:t xml:space="preserve">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931</w:t>
            </w:r>
          </w:p>
          <w:tbl>
            <w:tblPr>
              <w:tblW w:w="15932" w:type="dxa"/>
              <w:tblInd w:w="209" w:type="dxa"/>
              <w:tblLayout w:type="fixed"/>
              <w:tblLook w:val="0000"/>
            </w:tblPr>
            <w:tblGrid>
              <w:gridCol w:w="236"/>
              <w:gridCol w:w="600"/>
              <w:gridCol w:w="185"/>
              <w:gridCol w:w="578"/>
              <w:gridCol w:w="570"/>
              <w:gridCol w:w="43"/>
              <w:gridCol w:w="1114"/>
              <w:gridCol w:w="148"/>
              <w:gridCol w:w="736"/>
              <w:gridCol w:w="418"/>
              <w:gridCol w:w="841"/>
              <w:gridCol w:w="89"/>
              <w:gridCol w:w="481"/>
              <w:gridCol w:w="493"/>
              <w:gridCol w:w="100"/>
              <w:gridCol w:w="335"/>
              <w:gridCol w:w="111"/>
              <w:gridCol w:w="857"/>
              <w:gridCol w:w="1133"/>
              <w:gridCol w:w="231"/>
              <w:gridCol w:w="634"/>
              <w:gridCol w:w="994"/>
              <w:gridCol w:w="397"/>
              <w:gridCol w:w="978"/>
              <w:gridCol w:w="411"/>
              <w:gridCol w:w="827"/>
              <w:gridCol w:w="564"/>
              <w:gridCol w:w="768"/>
              <w:gridCol w:w="824"/>
              <w:gridCol w:w="236"/>
            </w:tblGrid>
            <w:tr w:rsidR="00DA354B">
              <w:trPr>
                <w:cantSplit/>
                <w:trHeight w:hRule="exact" w:val="262"/>
              </w:trPr>
              <w:tc>
                <w:tcPr>
                  <w:tcW w:w="102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FA7BAA">
                  <w:proofErr w:type="spellStart"/>
                  <w:r>
                    <w:rPr>
                      <w:sz w:val="24"/>
                      <w:szCs w:val="24"/>
                    </w:rPr>
                    <w:t>Дубл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19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88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2322" w:type="dxa"/>
                  <w:gridSpan w:val="5"/>
                  <w:tcBorders>
                    <w:left w:val="single" w:sz="4" w:space="0" w:color="000000"/>
                  </w:tcBorders>
                  <w:shd w:val="clear" w:color="auto" w:fill="auto"/>
                </w:tcPr>
                <w:p w:rsidR="00DA354B" w:rsidRDefault="00DA354B"/>
              </w:tc>
              <w:tc>
                <w:tcPr>
                  <w:tcW w:w="4792" w:type="dxa"/>
                  <w:gridSpan w:val="9"/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4607" w:type="dxa"/>
                  <w:gridSpan w:val="7"/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</w:tr>
            <w:tr w:rsidR="00DA354B">
              <w:trPr>
                <w:cantSplit/>
                <w:trHeight w:hRule="exact" w:val="262"/>
              </w:trPr>
              <w:tc>
                <w:tcPr>
                  <w:tcW w:w="102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FA7BAA">
                  <w:proofErr w:type="spellStart"/>
                  <w:r>
                    <w:rPr>
                      <w:sz w:val="24"/>
                      <w:szCs w:val="24"/>
                    </w:rPr>
                    <w:t>Взам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19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88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2757" w:type="dxa"/>
                  <w:gridSpan w:val="7"/>
                  <w:tcBorders>
                    <w:lef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8964" w:type="dxa"/>
                  <w:gridSpan w:val="14"/>
                  <w:vMerge w:val="restart"/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</w:tr>
            <w:tr w:rsidR="00DA354B">
              <w:trPr>
                <w:cantSplit/>
                <w:trHeight w:hRule="exact" w:val="262"/>
              </w:trPr>
              <w:tc>
                <w:tcPr>
                  <w:tcW w:w="102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FA7BAA">
                  <w:r>
                    <w:rPr>
                      <w:sz w:val="24"/>
                      <w:szCs w:val="24"/>
                    </w:rPr>
                    <w:t>Подл.</w:t>
                  </w:r>
                </w:p>
              </w:tc>
              <w:tc>
                <w:tcPr>
                  <w:tcW w:w="119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88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2757" w:type="dxa"/>
                  <w:gridSpan w:val="7"/>
                  <w:tcBorders>
                    <w:lef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8964" w:type="dxa"/>
                  <w:gridSpan w:val="14"/>
                  <w:vMerge/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</w:tr>
            <w:tr w:rsidR="00DA354B">
              <w:trPr>
                <w:cantSplit/>
                <w:trHeight w:hRule="exact" w:val="285"/>
              </w:trPr>
              <w:tc>
                <w:tcPr>
                  <w:tcW w:w="9299" w:type="dxa"/>
                  <w:gridSpan w:val="20"/>
                  <w:tcBorders>
                    <w:top w:val="single" w:sz="4" w:space="0" w:color="000000"/>
                    <w:left w:val="single" w:sz="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FA7BAA">
                  <w:r>
                    <w:rPr>
                      <w:i/>
                      <w:iCs/>
                      <w:sz w:val="22"/>
                      <w:szCs w:val="22"/>
                    </w:rPr>
                    <w:t>Гарантийный срок хранени</w:t>
                  </w:r>
                  <w:proofErr w:type="gramStart"/>
                  <w:r>
                    <w:rPr>
                      <w:i/>
                      <w:iCs/>
                      <w:sz w:val="22"/>
                      <w:szCs w:val="22"/>
                    </w:rPr>
                    <w:t>я-</w:t>
                  </w:r>
                  <w:proofErr w:type="gramEnd"/>
                  <w:r>
                    <w:rPr>
                      <w:i/>
                      <w:iCs/>
                      <w:sz w:val="22"/>
                      <w:szCs w:val="22"/>
                    </w:rPr>
                    <w:t>.  Гарантийный срок 4 года</w:t>
                  </w:r>
                </w:p>
              </w:tc>
              <w:tc>
                <w:tcPr>
                  <w:tcW w:w="300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snapToGrid w:val="0"/>
                    <w:jc w:val="center"/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2570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pStyle w:val="71"/>
                    <w:snapToGrid w:val="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FA7BAA">
                  <w:pPr>
                    <w:jc w:val="center"/>
                  </w:pPr>
                  <w:r>
                    <w:rPr>
                      <w:szCs w:val="28"/>
                    </w:rPr>
                    <w:t>104</w:t>
                  </w: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hRule="exact" w:val="285"/>
              </w:trPr>
              <w:tc>
                <w:tcPr>
                  <w:tcW w:w="15696" w:type="dxa"/>
                  <w:gridSpan w:val="29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DA354B" w:rsidRDefault="00FA7BAA">
                  <w:r>
                    <w:rPr>
                      <w:sz w:val="22"/>
                      <w:szCs w:val="22"/>
                    </w:rPr>
                    <w:t xml:space="preserve">Срок хранения  до перепроверки продукции (для изделий </w:t>
                  </w:r>
                  <w:proofErr w:type="gramStart"/>
                  <w:r>
                    <w:rPr>
                      <w:sz w:val="22"/>
                      <w:szCs w:val="22"/>
                    </w:rPr>
                    <w:t>ВТ</w:t>
                  </w:r>
                  <w:proofErr w:type="gramEnd"/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hRule="exact" w:val="262"/>
              </w:trPr>
              <w:tc>
                <w:tcPr>
                  <w:tcW w:w="235" w:type="dxa"/>
                  <w:vMerge w:val="restart"/>
                  <w:tcBorders>
                    <w:top w:val="single" w:sz="4" w:space="0" w:color="000000"/>
                    <w:left w:val="single" w:sz="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6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05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5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41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9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0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6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7" w:type="dxa"/>
                  <w:gridSpan w:val="5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pStyle w:val="Header"/>
                    <w:tabs>
                      <w:tab w:val="left" w:pos="4420"/>
                    </w:tabs>
                    <w:ind w:right="-101"/>
                    <w:jc w:val="center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iCs/>
                      <w:sz w:val="24"/>
                      <w:szCs w:val="24"/>
                    </w:rPr>
                    <w:t>Болт с шестигранной головкой</w:t>
                  </w:r>
                </w:p>
                <w:p w:rsidR="00DA354B" w:rsidRDefault="00FA7BAA">
                  <w:pPr>
                    <w:pStyle w:val="Header"/>
                    <w:tabs>
                      <w:tab w:val="left" w:pos="4420"/>
                    </w:tabs>
                    <w:ind w:right="-101"/>
                    <w:jc w:val="center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iCs/>
                      <w:sz w:val="24"/>
                      <w:szCs w:val="24"/>
                    </w:rPr>
                    <w:t xml:space="preserve">ГОСТ </w:t>
                  </w:r>
                  <w:proofErr w:type="gramStart"/>
                  <w:r>
                    <w:rPr>
                      <w:iCs/>
                      <w:sz w:val="24"/>
                      <w:szCs w:val="24"/>
                    </w:rPr>
                    <w:t>Р</w:t>
                  </w:r>
                  <w:proofErr w:type="gramEnd"/>
                  <w:r>
                    <w:rPr>
                      <w:iCs/>
                      <w:sz w:val="24"/>
                      <w:szCs w:val="24"/>
                    </w:rPr>
                    <w:t xml:space="preserve"> ИСО 4014-2013</w:t>
                  </w:r>
                </w:p>
                <w:p w:rsidR="00DA354B" w:rsidRDefault="00FA7BAA">
                  <w:pPr>
                    <w:pStyle w:val="Header"/>
                    <w:tabs>
                      <w:tab w:val="left" w:pos="4420"/>
                    </w:tabs>
                    <w:ind w:right="-101"/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А.М8-6</w:t>
                  </w:r>
                  <w:r>
                    <w:rPr>
                      <w:iCs/>
                      <w:sz w:val="24"/>
                      <w:szCs w:val="24"/>
                      <w:lang w:val="en-US"/>
                    </w:rPr>
                    <w:t>g</w:t>
                  </w:r>
                  <w:r>
                    <w:rPr>
                      <w:iCs/>
                      <w:sz w:val="24"/>
                      <w:szCs w:val="24"/>
                    </w:rPr>
                    <w:t xml:space="preserve">х70-А4-70 или </w:t>
                  </w:r>
                  <w:r>
                    <w:rPr>
                      <w:iCs/>
                      <w:sz w:val="24"/>
                      <w:szCs w:val="24"/>
                      <w:lang w:val="en-US"/>
                    </w:rPr>
                    <w:t>DIN</w:t>
                  </w:r>
                  <w:r>
                    <w:rPr>
                      <w:iCs/>
                      <w:sz w:val="24"/>
                      <w:szCs w:val="24"/>
                    </w:rPr>
                    <w:t xml:space="preserve"> 931</w:t>
                  </w:r>
                </w:p>
              </w:tc>
              <w:tc>
                <w:tcPr>
                  <w:tcW w:w="2156" w:type="dxa"/>
                  <w:gridSpan w:val="3"/>
                  <w:vMerge w:val="restart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DA354B" w:rsidRDefault="00FA7BAA">
                  <w:pPr>
                    <w:jc w:val="center"/>
                  </w:pPr>
                  <w:r>
                    <w:rPr>
                      <w:szCs w:val="28"/>
                    </w:rPr>
                    <w:t>01-2024</w:t>
                  </w: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hRule="exact" w:val="262"/>
              </w:trPr>
              <w:tc>
                <w:tcPr>
                  <w:tcW w:w="235" w:type="dxa"/>
                  <w:vMerge/>
                  <w:tcBorders>
                    <w:top w:val="single" w:sz="4" w:space="0" w:color="000000"/>
                    <w:left w:val="single" w:sz="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snapToGrid w:val="0"/>
                    <w:rPr>
                      <w:szCs w:val="28"/>
                    </w:rPr>
                  </w:pPr>
                </w:p>
              </w:tc>
              <w:tc>
                <w:tcPr>
                  <w:tcW w:w="136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1305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115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841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5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59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130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11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86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3607" w:type="dxa"/>
                  <w:gridSpan w:val="5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2156" w:type="dxa"/>
                  <w:gridSpan w:val="3"/>
                  <w:vMerge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hRule="exact" w:val="286"/>
              </w:trPr>
              <w:tc>
                <w:tcPr>
                  <w:tcW w:w="235" w:type="dxa"/>
                  <w:vMerge/>
                  <w:tcBorders>
                    <w:top w:val="single" w:sz="4" w:space="0" w:color="000000"/>
                    <w:left w:val="single" w:sz="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1364" w:type="dxa"/>
                  <w:gridSpan w:val="3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DA354B" w:rsidRDefault="00DA354B"/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DA354B" w:rsidRDefault="00DA354B"/>
              </w:tc>
              <w:tc>
                <w:tcPr>
                  <w:tcW w:w="1305" w:type="dxa"/>
                  <w:gridSpan w:val="3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DA354B" w:rsidRDefault="00DA354B"/>
              </w:tc>
              <w:tc>
                <w:tcPr>
                  <w:tcW w:w="1154" w:type="dxa"/>
                  <w:gridSpan w:val="2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841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570" w:type="dxa"/>
                  <w:gridSpan w:val="2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593" w:type="dxa"/>
                  <w:gridSpan w:val="2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1303" w:type="dxa"/>
                  <w:gridSpan w:val="3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1133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865" w:type="dxa"/>
                  <w:gridSpan w:val="2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3607" w:type="dxa"/>
                  <w:gridSpan w:val="5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2156" w:type="dxa"/>
                  <w:gridSpan w:val="3"/>
                  <w:vMerge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snapToGrid w:val="0"/>
                  </w:pP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812"/>
              </w:trPr>
              <w:tc>
                <w:tcPr>
                  <w:tcW w:w="7078" w:type="dxa"/>
                  <w:gridSpan w:val="17"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Состав контролируемых параметров продукции,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методы ее контроля</w:t>
                  </w:r>
                </w:p>
              </w:tc>
              <w:tc>
                <w:tcPr>
                  <w:tcW w:w="3849" w:type="dxa"/>
                  <w:gridSpan w:val="5"/>
                  <w:vMerge w:val="restart"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Средства измерений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или требуемые метрологические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характеристики средств измерений</w:t>
                  </w:r>
                </w:p>
              </w:tc>
              <w:tc>
                <w:tcPr>
                  <w:tcW w:w="1786" w:type="dxa"/>
                  <w:gridSpan w:val="3"/>
                  <w:vMerge w:val="restart"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Вид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контроля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Объем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выборки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или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пробы</w:t>
                  </w:r>
                </w:p>
              </w:tc>
              <w:tc>
                <w:tcPr>
                  <w:tcW w:w="1391" w:type="dxa"/>
                  <w:gridSpan w:val="2"/>
                  <w:vMerge w:val="restart"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Допустимый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ра</w:t>
                  </w:r>
                  <w:r>
                    <w:rPr>
                      <w:iCs/>
                      <w:sz w:val="24"/>
                      <w:szCs w:val="24"/>
                    </w:rPr>
                    <w:t>сход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ресурса</w:t>
                  </w:r>
                  <w:r>
                    <w:rPr>
                      <w:iCs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1592" w:type="dxa"/>
                  <w:gridSpan w:val="2"/>
                  <w:vMerge w:val="restart"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Подразделения,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участвующие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во входном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контроле</w:t>
                  </w: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812"/>
              </w:trPr>
              <w:tc>
                <w:tcPr>
                  <w:tcW w:w="5558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Контролируемые параметры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(показатели)</w:t>
                  </w:r>
                </w:p>
              </w:tc>
              <w:tc>
                <w:tcPr>
                  <w:tcW w:w="1520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Номера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пунктов</w:t>
                  </w:r>
                  <w:r>
                    <w:rPr>
                      <w:iCs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iCs/>
                      <w:sz w:val="24"/>
                      <w:szCs w:val="24"/>
                    </w:rPr>
                    <w:t>докуме</w:t>
                  </w:r>
                  <w:proofErr w:type="gramStart"/>
                  <w:r>
                    <w:rPr>
                      <w:iCs/>
                      <w:sz w:val="24"/>
                      <w:szCs w:val="24"/>
                    </w:rPr>
                    <w:t>н</w:t>
                  </w:r>
                  <w:proofErr w:type="spellEnd"/>
                  <w:r>
                    <w:rPr>
                      <w:iCs/>
                      <w:sz w:val="24"/>
                      <w:szCs w:val="24"/>
                    </w:rPr>
                    <w:t>-</w:t>
                  </w:r>
                  <w:proofErr w:type="gramEnd"/>
                  <w:r>
                    <w:rPr>
                      <w:iCs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iCs/>
                      <w:sz w:val="24"/>
                      <w:szCs w:val="24"/>
                    </w:rPr>
                    <w:t>тации</w:t>
                  </w:r>
                  <w:proofErr w:type="spellEnd"/>
                </w:p>
              </w:tc>
              <w:tc>
                <w:tcPr>
                  <w:tcW w:w="3849" w:type="dxa"/>
                  <w:gridSpan w:val="5"/>
                  <w:vMerge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786" w:type="dxa"/>
                  <w:gridSpan w:val="3"/>
                  <w:vMerge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91" w:type="dxa"/>
                  <w:gridSpan w:val="2"/>
                  <w:vMerge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92" w:type="dxa"/>
                  <w:gridSpan w:val="2"/>
                  <w:vMerge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407"/>
              </w:trPr>
              <w:tc>
                <w:tcPr>
                  <w:tcW w:w="5558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ind w:left="60"/>
                  </w:pPr>
                  <w:r>
                    <w:rPr>
                      <w:sz w:val="26"/>
                      <w:szCs w:val="26"/>
                    </w:rPr>
                    <w:t>1.Соответствие сопроводительной документации</w:t>
                  </w:r>
                </w:p>
              </w:tc>
              <w:tc>
                <w:tcPr>
                  <w:tcW w:w="1520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both"/>
                    <w:rPr>
                      <w:sz w:val="26"/>
                      <w:szCs w:val="28"/>
                    </w:rPr>
                  </w:pPr>
                </w:p>
              </w:tc>
              <w:tc>
                <w:tcPr>
                  <w:tcW w:w="3849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snapToGrid w:val="0"/>
                    <w:rPr>
                      <w:szCs w:val="28"/>
                    </w:rPr>
                  </w:pPr>
                </w:p>
              </w:tc>
              <w:tc>
                <w:tcPr>
                  <w:tcW w:w="1786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szCs w:val="28"/>
                    </w:rPr>
                    <w:t>100%</w:t>
                  </w:r>
                </w:p>
              </w:tc>
              <w:tc>
                <w:tcPr>
                  <w:tcW w:w="139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592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sz w:val="24"/>
                      <w:szCs w:val="24"/>
                    </w:rPr>
                    <w:t>ОТК</w:t>
                  </w: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321"/>
              </w:trPr>
              <w:tc>
                <w:tcPr>
                  <w:tcW w:w="5558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rPr>
                      <w:szCs w:val="28"/>
                    </w:rPr>
                  </w:pPr>
                </w:p>
              </w:tc>
              <w:tc>
                <w:tcPr>
                  <w:tcW w:w="1520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both"/>
                    <w:rPr>
                      <w:szCs w:val="28"/>
                    </w:rPr>
                  </w:pPr>
                </w:p>
              </w:tc>
              <w:tc>
                <w:tcPr>
                  <w:tcW w:w="3849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DA354B">
                  <w:pPr>
                    <w:snapToGrid w:val="0"/>
                    <w:rPr>
                      <w:szCs w:val="28"/>
                    </w:rPr>
                  </w:pPr>
                </w:p>
              </w:tc>
              <w:tc>
                <w:tcPr>
                  <w:tcW w:w="1786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39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592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szCs w:val="28"/>
                    </w:rPr>
                    <w:t>цех 23</w:t>
                  </w: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255"/>
              </w:trPr>
              <w:tc>
                <w:tcPr>
                  <w:tcW w:w="5558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tabs>
                      <w:tab w:val="left" w:pos="225"/>
                    </w:tabs>
                    <w:snapToGrid w:val="0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20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849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786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визуальный</w:t>
                  </w:r>
                </w:p>
              </w:tc>
              <w:tc>
                <w:tcPr>
                  <w:tcW w:w="139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92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244"/>
              </w:trPr>
              <w:tc>
                <w:tcPr>
                  <w:tcW w:w="5558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ind w:left="60"/>
                  </w:pPr>
                  <w:r>
                    <w:rPr>
                      <w:sz w:val="26"/>
                      <w:szCs w:val="26"/>
                    </w:rPr>
                    <w:t xml:space="preserve">2.Внешний вид на отсутствие </w:t>
                  </w:r>
                  <w:r>
                    <w:rPr>
                      <w:sz w:val="26"/>
                      <w:szCs w:val="26"/>
                    </w:rPr>
                    <w:t>видимых дефектов:</w:t>
                  </w:r>
                </w:p>
              </w:tc>
              <w:tc>
                <w:tcPr>
                  <w:tcW w:w="1520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849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визуально</w:t>
                  </w:r>
                </w:p>
              </w:tc>
              <w:tc>
                <w:tcPr>
                  <w:tcW w:w="1786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szCs w:val="28"/>
                    </w:rPr>
                    <w:t>100%</w:t>
                  </w:r>
                </w:p>
              </w:tc>
              <w:tc>
                <w:tcPr>
                  <w:tcW w:w="139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592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sz w:val="24"/>
                      <w:szCs w:val="24"/>
                    </w:rPr>
                    <w:t>ОТК</w:t>
                  </w: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335"/>
              </w:trPr>
              <w:tc>
                <w:tcPr>
                  <w:tcW w:w="5558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r>
                    <w:rPr>
                      <w:sz w:val="26"/>
                      <w:szCs w:val="26"/>
                    </w:rPr>
                    <w:t xml:space="preserve"> - не допускаются механические повреждения</w:t>
                  </w:r>
                </w:p>
              </w:tc>
              <w:tc>
                <w:tcPr>
                  <w:tcW w:w="1520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849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786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i/>
                      <w:sz w:val="26"/>
                      <w:szCs w:val="28"/>
                    </w:rPr>
                  </w:pPr>
                </w:p>
              </w:tc>
              <w:tc>
                <w:tcPr>
                  <w:tcW w:w="139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592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szCs w:val="28"/>
                    </w:rPr>
                    <w:t>цех 23</w:t>
                  </w: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282"/>
              </w:trPr>
              <w:tc>
                <w:tcPr>
                  <w:tcW w:w="5558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r>
                    <w:rPr>
                      <w:sz w:val="26"/>
                      <w:szCs w:val="26"/>
                    </w:rPr>
                    <w:t xml:space="preserve"> на поверхностях, трещины, забоины, вмятины;</w:t>
                  </w:r>
                </w:p>
              </w:tc>
              <w:tc>
                <w:tcPr>
                  <w:tcW w:w="1520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849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786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39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592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245"/>
              </w:trPr>
              <w:tc>
                <w:tcPr>
                  <w:tcW w:w="5558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r>
                    <w:rPr>
                      <w:i/>
                      <w:sz w:val="26"/>
                      <w:szCs w:val="26"/>
                    </w:rPr>
                    <w:t xml:space="preserve"> -</w:t>
                  </w:r>
                  <w:r>
                    <w:rPr>
                      <w:sz w:val="26"/>
                      <w:szCs w:val="26"/>
                    </w:rPr>
                    <w:t xml:space="preserve"> не должен иметь коррозии;</w:t>
                  </w:r>
                </w:p>
              </w:tc>
              <w:tc>
                <w:tcPr>
                  <w:tcW w:w="1520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849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786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39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592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407"/>
              </w:trPr>
              <w:tc>
                <w:tcPr>
                  <w:tcW w:w="5558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r>
                    <w:rPr>
                      <w:sz w:val="26"/>
                      <w:szCs w:val="26"/>
                    </w:rPr>
                    <w:t xml:space="preserve"> - покрытие должно соответствовать КД</w:t>
                  </w:r>
                </w:p>
              </w:tc>
              <w:tc>
                <w:tcPr>
                  <w:tcW w:w="1520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849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786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39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592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384"/>
              </w:trPr>
              <w:tc>
                <w:tcPr>
                  <w:tcW w:w="5558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20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849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786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измерительный</w:t>
                  </w:r>
                </w:p>
              </w:tc>
              <w:tc>
                <w:tcPr>
                  <w:tcW w:w="139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92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275"/>
              </w:trPr>
              <w:tc>
                <w:tcPr>
                  <w:tcW w:w="5558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r>
                    <w:rPr>
                      <w:sz w:val="26"/>
                      <w:szCs w:val="26"/>
                    </w:rPr>
                    <w:t xml:space="preserve"> 3. </w:t>
                  </w:r>
                  <w:r>
                    <w:rPr>
                      <w:sz w:val="26"/>
                      <w:szCs w:val="26"/>
                    </w:rPr>
                    <w:t>Размерные характеристики изделий должны</w:t>
                  </w:r>
                </w:p>
              </w:tc>
              <w:tc>
                <w:tcPr>
                  <w:tcW w:w="1520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849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786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39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92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236"/>
              </w:trPr>
              <w:tc>
                <w:tcPr>
                  <w:tcW w:w="5558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ind w:left="60"/>
                  </w:pPr>
                  <w:r>
                    <w:rPr>
                      <w:sz w:val="26"/>
                      <w:szCs w:val="26"/>
                    </w:rPr>
                    <w:t>соответствовать ГОСТ:</w:t>
                  </w:r>
                </w:p>
              </w:tc>
              <w:tc>
                <w:tcPr>
                  <w:tcW w:w="1520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849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786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39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92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371"/>
              </w:trPr>
              <w:tc>
                <w:tcPr>
                  <w:tcW w:w="5558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ind w:left="60"/>
                  </w:pPr>
                  <w:r>
                    <w:rPr>
                      <w:sz w:val="26"/>
                      <w:szCs w:val="26"/>
                    </w:rPr>
                    <w:t>- размер под ключ</w:t>
                  </w:r>
                </w:p>
              </w:tc>
              <w:tc>
                <w:tcPr>
                  <w:tcW w:w="1520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Таблица 1, 2</w:t>
                  </w:r>
                </w:p>
              </w:tc>
              <w:tc>
                <w:tcPr>
                  <w:tcW w:w="3849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r>
                    <w:rPr>
                      <w:sz w:val="26"/>
                      <w:szCs w:val="26"/>
                    </w:rPr>
                    <w:t xml:space="preserve">Штангенциркуль с </w:t>
                  </w:r>
                  <w:proofErr w:type="gramStart"/>
                  <w:r>
                    <w:rPr>
                      <w:sz w:val="26"/>
                      <w:szCs w:val="26"/>
                    </w:rPr>
                    <w:t>цифровым</w:t>
                  </w:r>
                  <w:proofErr w:type="gramEnd"/>
                </w:p>
              </w:tc>
              <w:tc>
                <w:tcPr>
                  <w:tcW w:w="1786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100%</w:t>
                  </w:r>
                </w:p>
              </w:tc>
              <w:tc>
                <w:tcPr>
                  <w:tcW w:w="139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92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ОТК</w:t>
                  </w: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275"/>
              </w:trPr>
              <w:tc>
                <w:tcPr>
                  <w:tcW w:w="5558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r>
                    <w:rPr>
                      <w:b/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>- диаметр</w:t>
                  </w:r>
                </w:p>
              </w:tc>
              <w:tc>
                <w:tcPr>
                  <w:tcW w:w="1520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 xml:space="preserve">ГОСТ </w:t>
                  </w:r>
                  <w:proofErr w:type="gramStart"/>
                  <w:r>
                    <w:rPr>
                      <w:sz w:val="26"/>
                      <w:szCs w:val="26"/>
                    </w:rPr>
                    <w:t>Р</w:t>
                  </w:r>
                  <w:proofErr w:type="gramEnd"/>
                  <w:r>
                    <w:rPr>
                      <w:sz w:val="26"/>
                      <w:szCs w:val="26"/>
                    </w:rPr>
                    <w:t xml:space="preserve"> ИСО</w:t>
                  </w:r>
                </w:p>
              </w:tc>
              <w:tc>
                <w:tcPr>
                  <w:tcW w:w="3849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r>
                    <w:rPr>
                      <w:sz w:val="26"/>
                      <w:szCs w:val="26"/>
                    </w:rPr>
                    <w:t>отсчетным устройством</w:t>
                  </w:r>
                </w:p>
              </w:tc>
              <w:tc>
                <w:tcPr>
                  <w:tcW w:w="1786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39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92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цех 23</w:t>
                  </w: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236"/>
              </w:trPr>
              <w:tc>
                <w:tcPr>
                  <w:tcW w:w="5558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r>
                    <w:rPr>
                      <w:sz w:val="26"/>
                      <w:szCs w:val="26"/>
                    </w:rPr>
                    <w:t xml:space="preserve"> - длина резьбы</w:t>
                  </w:r>
                </w:p>
              </w:tc>
              <w:tc>
                <w:tcPr>
                  <w:tcW w:w="1520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4014-2013</w:t>
                  </w:r>
                </w:p>
              </w:tc>
              <w:tc>
                <w:tcPr>
                  <w:tcW w:w="3849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r>
                    <w:rPr>
                      <w:sz w:val="26"/>
                      <w:szCs w:val="26"/>
                    </w:rPr>
                    <w:t xml:space="preserve"> ШЦЦ-1-200-0,01 ГОСТ 166-89</w:t>
                  </w:r>
                </w:p>
              </w:tc>
              <w:tc>
                <w:tcPr>
                  <w:tcW w:w="1786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39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92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227"/>
              </w:trPr>
              <w:tc>
                <w:tcPr>
                  <w:tcW w:w="5558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r>
                    <w:rPr>
                      <w:sz w:val="26"/>
                      <w:szCs w:val="26"/>
                    </w:rPr>
                    <w:t xml:space="preserve"> - длина</w:t>
                  </w:r>
                </w:p>
              </w:tc>
              <w:tc>
                <w:tcPr>
                  <w:tcW w:w="1520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849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786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39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92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227"/>
              </w:trPr>
              <w:tc>
                <w:tcPr>
                  <w:tcW w:w="5558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r>
                    <w:rPr>
                      <w:sz w:val="26"/>
                      <w:szCs w:val="26"/>
                    </w:rPr>
                    <w:t xml:space="preserve"> 4. Проверка наружной резьбы</w:t>
                  </w:r>
                </w:p>
              </w:tc>
              <w:tc>
                <w:tcPr>
                  <w:tcW w:w="1520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849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r>
                    <w:rPr>
                      <w:sz w:val="26"/>
                      <w:szCs w:val="26"/>
                    </w:rPr>
                    <w:t xml:space="preserve"> Проходные и непроходные</w:t>
                  </w:r>
                </w:p>
              </w:tc>
              <w:tc>
                <w:tcPr>
                  <w:tcW w:w="1786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100%</w:t>
                  </w:r>
                </w:p>
              </w:tc>
              <w:tc>
                <w:tcPr>
                  <w:tcW w:w="139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92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ОТК</w:t>
                  </w: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val="227"/>
              </w:trPr>
              <w:tc>
                <w:tcPr>
                  <w:tcW w:w="5558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20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849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FA7BAA">
                  <w:r>
                    <w:rPr>
                      <w:sz w:val="26"/>
                      <w:szCs w:val="26"/>
                    </w:rPr>
                    <w:t xml:space="preserve"> резьбовые калибры</w:t>
                  </w:r>
                </w:p>
              </w:tc>
              <w:tc>
                <w:tcPr>
                  <w:tcW w:w="1786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39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A354B" w:rsidRDefault="00DA354B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92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A354B" w:rsidRDefault="00FA7BAA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цех 23</w:t>
                  </w: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  <w:tr w:rsidR="00DA354B">
              <w:trPr>
                <w:cantSplit/>
                <w:trHeight w:hRule="exact" w:val="514"/>
              </w:trPr>
              <w:tc>
                <w:tcPr>
                  <w:tcW w:w="836" w:type="dxa"/>
                  <w:gridSpan w:val="2"/>
                  <w:tcBorders>
                    <w:top w:val="single" w:sz="8" w:space="0" w:color="000000"/>
                    <w:left w:val="single" w:sz="2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FA7BAA">
                  <w:pPr>
                    <w:jc w:val="center"/>
                  </w:pPr>
                  <w:r>
                    <w:rPr>
                      <w:szCs w:val="28"/>
                    </w:rPr>
                    <w:t>ПВК</w:t>
                  </w:r>
                </w:p>
              </w:tc>
              <w:tc>
                <w:tcPr>
                  <w:tcW w:w="14860" w:type="dxa"/>
                  <w:gridSpan w:val="27"/>
                  <w:tcBorders>
                    <w:top w:val="single" w:sz="8" w:space="0" w:color="000000"/>
                    <w:left w:val="single" w:sz="4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A354B" w:rsidRDefault="00FA7BAA">
                  <w:pPr>
                    <w:jc w:val="center"/>
                  </w:pPr>
                  <w:r>
                    <w:rPr>
                      <w:szCs w:val="28"/>
                    </w:rPr>
                    <w:t>Перечень входного контроля</w:t>
                  </w:r>
                </w:p>
              </w:tc>
              <w:tc>
                <w:tcPr>
                  <w:tcW w:w="235" w:type="dxa"/>
                </w:tcPr>
                <w:p w:rsidR="00DA354B" w:rsidRDefault="00DA354B"/>
              </w:tc>
            </w:tr>
          </w:tbl>
          <w:p w:rsidR="00DA354B" w:rsidRDefault="00DA354B">
            <w:pPr>
              <w:pStyle w:val="Header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</w:p>
        </w:tc>
        <w:tc>
          <w:tcPr>
            <w:tcW w:w="2446" w:type="dxa"/>
            <w:gridSpan w:val="6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DA354B">
        <w:trPr>
          <w:cantSplit/>
          <w:trHeight w:hRule="exact" w:val="262"/>
        </w:trPr>
        <w:tc>
          <w:tcPr>
            <w:tcW w:w="219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469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446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4"/>
        </w:trPr>
        <w:tc>
          <w:tcPr>
            <w:tcW w:w="219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9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3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469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446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val="812"/>
        </w:trPr>
        <w:tc>
          <w:tcPr>
            <w:tcW w:w="8267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t>характеристики средств измерений</w:t>
            </w:r>
          </w:p>
        </w:tc>
        <w:tc>
          <w:tcPr>
            <w:tcW w:w="1395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395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right="-142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9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left="-68"/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DA354B">
        <w:trPr>
          <w:cantSplit/>
          <w:trHeight w:val="812"/>
        </w:trPr>
        <w:tc>
          <w:tcPr>
            <w:tcW w:w="5566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395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395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9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</w:tr>
      <w:tr w:rsidR="00DA354B">
        <w:trPr>
          <w:cantSplit/>
          <w:trHeight w:val="407"/>
        </w:trPr>
        <w:tc>
          <w:tcPr>
            <w:tcW w:w="5566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1.Соответствие сопроводительной </w:t>
            </w:r>
            <w:r>
              <w:rPr>
                <w:sz w:val="26"/>
                <w:szCs w:val="26"/>
              </w:rPr>
              <w:t>документации</w:t>
            </w:r>
          </w:p>
        </w:tc>
        <w:tc>
          <w:tcPr>
            <w:tcW w:w="2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99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DA354B">
        <w:trPr>
          <w:cantSplit/>
          <w:trHeight w:val="321"/>
        </w:trPr>
        <w:tc>
          <w:tcPr>
            <w:tcW w:w="5566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99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DA354B">
        <w:trPr>
          <w:cantSplit/>
          <w:trHeight w:val="255"/>
        </w:trPr>
        <w:tc>
          <w:tcPr>
            <w:tcW w:w="5566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99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44"/>
        </w:trPr>
        <w:tc>
          <w:tcPr>
            <w:tcW w:w="5566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2.Внешний вид на отсутствие видимых дефектов:</w:t>
            </w:r>
          </w:p>
        </w:tc>
        <w:tc>
          <w:tcPr>
            <w:tcW w:w="2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99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DA354B">
        <w:trPr>
          <w:cantSplit/>
          <w:trHeight w:val="335"/>
        </w:trPr>
        <w:tc>
          <w:tcPr>
            <w:tcW w:w="5566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99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DA354B">
        <w:trPr>
          <w:cantSplit/>
          <w:trHeight w:val="282"/>
        </w:trPr>
        <w:tc>
          <w:tcPr>
            <w:tcW w:w="5566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lastRenderedPageBreak/>
              <w:t xml:space="preserve"> на поверхностях, трещины, забоины, вмятины;</w:t>
            </w:r>
          </w:p>
        </w:tc>
        <w:tc>
          <w:tcPr>
            <w:tcW w:w="2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99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45"/>
        </w:trPr>
        <w:tc>
          <w:tcPr>
            <w:tcW w:w="5566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99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DA354B">
        <w:trPr>
          <w:cantSplit/>
          <w:trHeight w:val="220"/>
        </w:trPr>
        <w:tc>
          <w:tcPr>
            <w:tcW w:w="5566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99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DA354B">
        <w:trPr>
          <w:cantSplit/>
          <w:trHeight w:val="384"/>
        </w:trPr>
        <w:tc>
          <w:tcPr>
            <w:tcW w:w="5566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</w:t>
            </w:r>
            <w:proofErr w:type="gramStart"/>
            <w:r>
              <w:rPr>
                <w:sz w:val="26"/>
                <w:szCs w:val="26"/>
              </w:rPr>
              <w:t>ь-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99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75"/>
        </w:trPr>
        <w:tc>
          <w:tcPr>
            <w:tcW w:w="5566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99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36"/>
        </w:trPr>
        <w:tc>
          <w:tcPr>
            <w:tcW w:w="5566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99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371"/>
        </w:trPr>
        <w:tc>
          <w:tcPr>
            <w:tcW w:w="5566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99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DA354B">
        <w:trPr>
          <w:cantSplit/>
          <w:trHeight w:val="275"/>
        </w:trPr>
        <w:tc>
          <w:tcPr>
            <w:tcW w:w="5566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ИСО 4017-2013</w:t>
            </w: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99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DA354B">
        <w:trPr>
          <w:cantSplit/>
          <w:trHeight w:val="236"/>
        </w:trPr>
        <w:tc>
          <w:tcPr>
            <w:tcW w:w="5566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99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27"/>
        </w:trPr>
        <w:tc>
          <w:tcPr>
            <w:tcW w:w="5566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99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27"/>
        </w:trPr>
        <w:tc>
          <w:tcPr>
            <w:tcW w:w="5566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2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99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DA354B">
        <w:trPr>
          <w:cantSplit/>
          <w:trHeight w:val="227"/>
        </w:trPr>
        <w:tc>
          <w:tcPr>
            <w:tcW w:w="5566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99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DA354B">
        <w:trPr>
          <w:cantSplit/>
          <w:trHeight w:hRule="exact" w:val="514"/>
        </w:trPr>
        <w:tc>
          <w:tcPr>
            <w:tcW w:w="828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0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840" w:type="dxa"/>
            <w:gridSpan w:val="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303" w:type="dxa"/>
        <w:tblInd w:w="213" w:type="dxa"/>
        <w:tblLayout w:type="fixed"/>
        <w:tblLook w:val="0000"/>
      </w:tblPr>
      <w:tblGrid>
        <w:gridCol w:w="237"/>
        <w:gridCol w:w="608"/>
        <w:gridCol w:w="189"/>
        <w:gridCol w:w="587"/>
        <w:gridCol w:w="579"/>
        <w:gridCol w:w="44"/>
        <w:gridCol w:w="1128"/>
        <w:gridCol w:w="152"/>
        <w:gridCol w:w="748"/>
        <w:gridCol w:w="425"/>
        <w:gridCol w:w="943"/>
        <w:gridCol w:w="50"/>
        <w:gridCol w:w="579"/>
        <w:gridCol w:w="497"/>
        <w:gridCol w:w="103"/>
        <w:gridCol w:w="341"/>
        <w:gridCol w:w="251"/>
        <w:gridCol w:w="730"/>
        <w:gridCol w:w="1151"/>
        <w:gridCol w:w="235"/>
        <w:gridCol w:w="641"/>
        <w:gridCol w:w="1010"/>
        <w:gridCol w:w="403"/>
        <w:gridCol w:w="435"/>
        <w:gridCol w:w="561"/>
        <w:gridCol w:w="416"/>
        <w:gridCol w:w="838"/>
        <w:gridCol w:w="419"/>
        <w:gridCol w:w="153"/>
        <w:gridCol w:w="783"/>
        <w:gridCol w:w="831"/>
        <w:gridCol w:w="236"/>
      </w:tblGrid>
      <w:tr w:rsidR="00DA354B">
        <w:trPr>
          <w:cantSplit/>
          <w:trHeight w:hRule="exact" w:val="260"/>
        </w:trPr>
        <w:tc>
          <w:tcPr>
            <w:tcW w:w="10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1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494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5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2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1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938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3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1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938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3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57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 xml:space="preserve">Гарантийный срок </w:t>
            </w:r>
            <w:r>
              <w:rPr>
                <w:i/>
                <w:iCs/>
                <w:sz w:val="22"/>
                <w:szCs w:val="22"/>
              </w:rPr>
              <w:t>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113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6066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6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А</w:t>
            </w:r>
            <w:proofErr w:type="gramStart"/>
            <w:r>
              <w:rPr>
                <w:iCs/>
                <w:sz w:val="24"/>
                <w:szCs w:val="24"/>
              </w:rPr>
              <w:t>2</w:t>
            </w:r>
            <w:proofErr w:type="gramEnd"/>
            <w:r>
              <w:rPr>
                <w:iCs/>
                <w:sz w:val="24"/>
                <w:szCs w:val="24"/>
              </w:rPr>
              <w:t>.М5-6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х20.12Х18Н9Т       ГОСТ 17475-80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965</w:t>
            </w:r>
          </w:p>
        </w:tc>
        <w:tc>
          <w:tcPr>
            <w:tcW w:w="218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6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6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6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76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5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0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4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2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76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5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0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4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2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3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2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3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2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3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37"/>
            </w:pPr>
            <w:r>
              <w:rPr>
                <w:sz w:val="26"/>
                <w:szCs w:val="26"/>
              </w:rPr>
              <w:lastRenderedPageBreak/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2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3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2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3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2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3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2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2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3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82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2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3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2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2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17475-80</w:t>
            </w: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2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</w:t>
            </w:r>
            <w:r>
              <w:rPr>
                <w:sz w:val="26"/>
                <w:szCs w:val="26"/>
              </w:rPr>
              <w:t>длина</w:t>
            </w:r>
          </w:p>
        </w:tc>
        <w:tc>
          <w:tcPr>
            <w:tcW w:w="182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181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82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5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6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4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2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7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6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16304" w:type="dxa"/>
        <w:tblInd w:w="213" w:type="dxa"/>
        <w:tblLayout w:type="fixed"/>
        <w:tblLook w:val="0000"/>
      </w:tblPr>
      <w:tblGrid>
        <w:gridCol w:w="221"/>
        <w:gridCol w:w="623"/>
        <w:gridCol w:w="194"/>
        <w:gridCol w:w="598"/>
        <w:gridCol w:w="587"/>
        <w:gridCol w:w="46"/>
        <w:gridCol w:w="1153"/>
        <w:gridCol w:w="153"/>
        <w:gridCol w:w="763"/>
        <w:gridCol w:w="435"/>
        <w:gridCol w:w="871"/>
        <w:gridCol w:w="91"/>
        <w:gridCol w:w="498"/>
        <w:gridCol w:w="503"/>
        <w:gridCol w:w="106"/>
        <w:gridCol w:w="346"/>
        <w:gridCol w:w="1001"/>
        <w:gridCol w:w="251"/>
        <w:gridCol w:w="925"/>
        <w:gridCol w:w="238"/>
        <w:gridCol w:w="655"/>
        <w:gridCol w:w="1443"/>
        <w:gridCol w:w="302"/>
        <w:gridCol w:w="285"/>
        <w:gridCol w:w="430"/>
        <w:gridCol w:w="568"/>
        <w:gridCol w:w="714"/>
        <w:gridCol w:w="425"/>
        <w:gridCol w:w="284"/>
        <w:gridCol w:w="673"/>
        <w:gridCol w:w="858"/>
        <w:gridCol w:w="34"/>
        <w:gridCol w:w="30"/>
      </w:tblGrid>
      <w:tr w:rsidR="00DA354B">
        <w:trPr>
          <w:cantSplit/>
          <w:trHeight w:hRule="exact" w:val="262"/>
        </w:trPr>
        <w:tc>
          <w:tcPr>
            <w:tcW w:w="10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98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965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539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4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62"/>
        </w:trPr>
        <w:tc>
          <w:tcPr>
            <w:tcW w:w="10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50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52" w:type="dxa"/>
            <w:gridSpan w:val="15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4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62"/>
        </w:trPr>
        <w:tc>
          <w:tcPr>
            <w:tcW w:w="10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50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52" w:type="dxa"/>
            <w:gridSpan w:val="15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4" w:type="dxa"/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9" w:type="dxa"/>
            <w:tcMar>
              <w:left w:w="5" w:type="dxa"/>
              <w:right w:w="5" w:type="dxa"/>
            </w:tcMar>
          </w:tcPr>
          <w:p w:rsidR="00DA354B" w:rsidRDefault="00DA354B"/>
        </w:tc>
      </w:tr>
      <w:tr w:rsidR="00DA354B">
        <w:trPr>
          <w:cantSplit/>
          <w:trHeight w:hRule="exact" w:val="285"/>
        </w:trPr>
        <w:tc>
          <w:tcPr>
            <w:tcW w:w="9603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11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114</w:t>
            </w:r>
          </w:p>
        </w:tc>
      </w:tr>
      <w:tr w:rsidR="00DA354B">
        <w:trPr>
          <w:cantSplit/>
          <w:trHeight w:hRule="exact" w:val="285"/>
        </w:trPr>
        <w:tc>
          <w:tcPr>
            <w:tcW w:w="16303" w:type="dxa"/>
            <w:gridSpan w:val="3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</w:tr>
      <w:tr w:rsidR="00DA354B">
        <w:trPr>
          <w:cantSplit/>
          <w:trHeight w:hRule="exact" w:val="262"/>
        </w:trPr>
        <w:tc>
          <w:tcPr>
            <w:tcW w:w="221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5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4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Винт с шестигранной головкой ГОСТ </w:t>
            </w:r>
            <w:proofErr w:type="gramStart"/>
            <w:r>
              <w:rPr>
                <w:iCs/>
                <w:sz w:val="24"/>
                <w:szCs w:val="24"/>
              </w:rPr>
              <w:t>Р</w:t>
            </w:r>
            <w:proofErr w:type="gramEnd"/>
            <w:r>
              <w:rPr>
                <w:iCs/>
                <w:sz w:val="24"/>
                <w:szCs w:val="24"/>
              </w:rPr>
              <w:t xml:space="preserve"> ИСО 4017-2013 А.М5х25-             -12Х18Н9Т  (</w:t>
            </w:r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303" w:type="dxa"/>
            <w:gridSpan w:val="6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DA354B">
        <w:trPr>
          <w:cantSplit/>
          <w:trHeight w:hRule="exact" w:val="262"/>
        </w:trPr>
        <w:tc>
          <w:tcPr>
            <w:tcW w:w="221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5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74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303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6"/>
        </w:trPr>
        <w:tc>
          <w:tcPr>
            <w:tcW w:w="221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35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60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89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374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</w:pPr>
          </w:p>
        </w:tc>
        <w:tc>
          <w:tcPr>
            <w:tcW w:w="2303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val="812"/>
        </w:trPr>
        <w:tc>
          <w:tcPr>
            <w:tcW w:w="8440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56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283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23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</w:t>
            </w:r>
            <w:r>
              <w:rPr>
                <w:iCs/>
                <w:sz w:val="24"/>
                <w:szCs w:val="24"/>
              </w:rPr>
              <w:t>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594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</w:t>
            </w:r>
            <w:proofErr w:type="gramEnd"/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DA354B">
        <w:trPr>
          <w:cantSplit/>
          <w:trHeight w:val="812"/>
        </w:trPr>
        <w:tc>
          <w:tcPr>
            <w:tcW w:w="573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7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6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23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594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</w:tr>
      <w:tr w:rsidR="00DA354B">
        <w:trPr>
          <w:cantSplit/>
          <w:trHeight w:val="406"/>
        </w:trPr>
        <w:tc>
          <w:tcPr>
            <w:tcW w:w="573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1.Соответствие сопроводительной документации</w:t>
            </w:r>
          </w:p>
        </w:tc>
        <w:tc>
          <w:tcPr>
            <w:tcW w:w="27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28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9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DA354B">
        <w:trPr>
          <w:cantSplit/>
          <w:trHeight w:val="321"/>
        </w:trPr>
        <w:tc>
          <w:tcPr>
            <w:tcW w:w="573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7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28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9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DA354B">
        <w:trPr>
          <w:cantSplit/>
          <w:trHeight w:val="255"/>
        </w:trPr>
        <w:tc>
          <w:tcPr>
            <w:tcW w:w="573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7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8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proofErr w:type="spellStart"/>
            <w:proofErr w:type="gramStart"/>
            <w:r>
              <w:rPr>
                <w:sz w:val="26"/>
                <w:szCs w:val="26"/>
              </w:rPr>
              <w:t>визуаль-ный</w:t>
            </w:r>
            <w:proofErr w:type="spellEnd"/>
            <w:proofErr w:type="gramEnd"/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44"/>
        </w:trPr>
        <w:tc>
          <w:tcPr>
            <w:tcW w:w="573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</w:t>
            </w:r>
            <w:r>
              <w:rPr>
                <w:sz w:val="26"/>
                <w:szCs w:val="26"/>
              </w:rPr>
              <w:t>дефектов:</w:t>
            </w:r>
          </w:p>
        </w:tc>
        <w:tc>
          <w:tcPr>
            <w:tcW w:w="27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28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9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DA354B">
        <w:trPr>
          <w:cantSplit/>
          <w:trHeight w:val="335"/>
        </w:trPr>
        <w:tc>
          <w:tcPr>
            <w:tcW w:w="573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7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8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9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DA354B">
        <w:trPr>
          <w:cantSplit/>
          <w:trHeight w:val="282"/>
        </w:trPr>
        <w:tc>
          <w:tcPr>
            <w:tcW w:w="573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7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9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45"/>
        </w:trPr>
        <w:tc>
          <w:tcPr>
            <w:tcW w:w="573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7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9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DA354B">
        <w:trPr>
          <w:cantSplit/>
          <w:trHeight w:val="210"/>
        </w:trPr>
        <w:tc>
          <w:tcPr>
            <w:tcW w:w="573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7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8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9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DA354B">
        <w:trPr>
          <w:cantSplit/>
          <w:trHeight w:val="383"/>
        </w:trPr>
        <w:tc>
          <w:tcPr>
            <w:tcW w:w="573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7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75"/>
        </w:trPr>
        <w:tc>
          <w:tcPr>
            <w:tcW w:w="573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</w:t>
            </w:r>
            <w:r>
              <w:rPr>
                <w:sz w:val="26"/>
                <w:szCs w:val="26"/>
              </w:rPr>
              <w:t>характеристики изделий должны</w:t>
            </w:r>
          </w:p>
        </w:tc>
        <w:tc>
          <w:tcPr>
            <w:tcW w:w="27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36"/>
        </w:trPr>
        <w:tc>
          <w:tcPr>
            <w:tcW w:w="573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7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370"/>
        </w:trPr>
        <w:tc>
          <w:tcPr>
            <w:tcW w:w="573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7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5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28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DA354B">
        <w:trPr>
          <w:cantSplit/>
          <w:trHeight w:val="275"/>
        </w:trPr>
        <w:tc>
          <w:tcPr>
            <w:tcW w:w="573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7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ИСО 4017-2013</w:t>
            </w:r>
          </w:p>
        </w:tc>
        <w:tc>
          <w:tcPr>
            <w:tcW w:w="35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28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DA354B">
        <w:trPr>
          <w:cantSplit/>
          <w:trHeight w:val="236"/>
        </w:trPr>
        <w:tc>
          <w:tcPr>
            <w:tcW w:w="573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7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>DIN 933</w:t>
            </w:r>
          </w:p>
        </w:tc>
        <w:tc>
          <w:tcPr>
            <w:tcW w:w="35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28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27"/>
        </w:trPr>
        <w:tc>
          <w:tcPr>
            <w:tcW w:w="573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длина</w:t>
            </w:r>
          </w:p>
        </w:tc>
        <w:tc>
          <w:tcPr>
            <w:tcW w:w="27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35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128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DA354B">
        <w:trPr>
          <w:cantSplit/>
          <w:trHeight w:val="227"/>
        </w:trPr>
        <w:tc>
          <w:tcPr>
            <w:tcW w:w="573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27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28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DA354B">
        <w:trPr>
          <w:cantSplit/>
          <w:trHeight w:val="227"/>
        </w:trPr>
        <w:tc>
          <w:tcPr>
            <w:tcW w:w="573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7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6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28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DA354B">
        <w:trPr>
          <w:cantSplit/>
          <w:trHeight w:hRule="exact" w:val="514"/>
        </w:trPr>
        <w:tc>
          <w:tcPr>
            <w:tcW w:w="844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4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37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878" w:type="dxa"/>
            <w:gridSpan w:val="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5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-60"/>
        <w:rPr>
          <w:sz w:val="24"/>
        </w:rPr>
      </w:pP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6"/>
        <w:gridCol w:w="605"/>
        <w:gridCol w:w="191"/>
        <w:gridCol w:w="587"/>
        <w:gridCol w:w="577"/>
        <w:gridCol w:w="43"/>
        <w:gridCol w:w="1130"/>
        <w:gridCol w:w="150"/>
        <w:gridCol w:w="749"/>
        <w:gridCol w:w="425"/>
        <w:gridCol w:w="803"/>
        <w:gridCol w:w="50"/>
        <w:gridCol w:w="579"/>
        <w:gridCol w:w="497"/>
        <w:gridCol w:w="104"/>
        <w:gridCol w:w="341"/>
        <w:gridCol w:w="669"/>
        <w:gridCol w:w="420"/>
        <w:gridCol w:w="420"/>
        <w:gridCol w:w="700"/>
        <w:gridCol w:w="160"/>
        <w:gridCol w:w="2052"/>
        <w:gridCol w:w="156"/>
        <w:gridCol w:w="418"/>
        <w:gridCol w:w="422"/>
        <w:gridCol w:w="415"/>
        <w:gridCol w:w="1258"/>
        <w:gridCol w:w="153"/>
        <w:gridCol w:w="126"/>
        <w:gridCol w:w="655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4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2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3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3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1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115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160" w:type="dxa"/>
            <w:gridSpan w:val="9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Винт с цилиндрической головкой и шестигранным углублением под ключ ГОСТ </w:t>
            </w:r>
            <w:proofErr w:type="gramStart"/>
            <w:r>
              <w:rPr>
                <w:iCs/>
                <w:sz w:val="24"/>
                <w:szCs w:val="24"/>
              </w:rPr>
              <w:t>Р</w:t>
            </w:r>
            <w:proofErr w:type="gramEnd"/>
            <w:r>
              <w:rPr>
                <w:iCs/>
                <w:sz w:val="24"/>
                <w:szCs w:val="24"/>
              </w:rPr>
              <w:t xml:space="preserve"> ИСО 4762-2012 М5-6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х50-А4-70  или </w:t>
            </w:r>
            <w:r w:rsidRPr="00FA7BA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FA7BAA">
              <w:rPr>
                <w:iCs/>
                <w:sz w:val="24"/>
                <w:szCs w:val="24"/>
                <w:highlight w:val="green"/>
              </w:rPr>
              <w:t xml:space="preserve"> 912</w:t>
            </w:r>
            <w:r>
              <w:rPr>
                <w:iCs/>
                <w:sz w:val="24"/>
                <w:szCs w:val="24"/>
              </w:rPr>
              <w:t xml:space="preserve">            ААААА4ААААА412Х18Н9  (</w:t>
            </w:r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</w:t>
            </w:r>
          </w:p>
        </w:tc>
        <w:tc>
          <w:tcPr>
            <w:tcW w:w="1489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160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489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160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489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8156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 xml:space="preserve">или требуемые </w:t>
            </w:r>
            <w:r>
              <w:rPr>
                <w:iCs/>
                <w:sz w:val="24"/>
                <w:szCs w:val="24"/>
              </w:rPr>
              <w:lastRenderedPageBreak/>
              <w:t>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255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right="-142"/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Подразделения,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60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255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1.Соответствие сопроводительной документации</w:t>
            </w:r>
          </w:p>
        </w:tc>
        <w:tc>
          <w:tcPr>
            <w:tcW w:w="2660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660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60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-141"/>
              <w:jc w:val="center"/>
            </w:pPr>
            <w:proofErr w:type="spellStart"/>
            <w:r>
              <w:rPr>
                <w:sz w:val="26"/>
                <w:szCs w:val="26"/>
              </w:rPr>
              <w:t>визуал</w:t>
            </w:r>
            <w:proofErr w:type="gramStart"/>
            <w:r>
              <w:rPr>
                <w:sz w:val="26"/>
                <w:szCs w:val="26"/>
              </w:rPr>
              <w:t>ь</w:t>
            </w:r>
            <w:proofErr w:type="spellEnd"/>
            <w:r>
              <w:rPr>
                <w:sz w:val="26"/>
                <w:szCs w:val="26"/>
              </w:rPr>
              <w:t>-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37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2660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660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60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60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09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60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60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2660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60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60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  <w:proofErr w:type="gramStart"/>
            <w:r>
              <w:rPr>
                <w:sz w:val="26"/>
                <w:szCs w:val="26"/>
              </w:rPr>
              <w:t>1</w:t>
            </w:r>
            <w:proofErr w:type="gramEnd"/>
            <w:r>
              <w:rPr>
                <w:sz w:val="26"/>
                <w:szCs w:val="26"/>
              </w:rPr>
              <w:t>,2</w:t>
            </w: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60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ИСО 4762-2012</w:t>
            </w: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60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>DIN 912</w:t>
            </w: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</w:t>
            </w:r>
            <w:r>
              <w:rPr>
                <w:sz w:val="26"/>
                <w:szCs w:val="26"/>
              </w:rPr>
              <w:t xml:space="preserve"> 166-89</w:t>
            </w: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60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2660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60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1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2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095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05"/>
        <w:gridCol w:w="50"/>
        <w:gridCol w:w="577"/>
        <w:gridCol w:w="498"/>
        <w:gridCol w:w="103"/>
        <w:gridCol w:w="341"/>
        <w:gridCol w:w="110"/>
        <w:gridCol w:w="870"/>
        <w:gridCol w:w="1152"/>
        <w:gridCol w:w="234"/>
        <w:gridCol w:w="642"/>
        <w:gridCol w:w="1012"/>
        <w:gridCol w:w="402"/>
        <w:gridCol w:w="155"/>
        <w:gridCol w:w="839"/>
        <w:gridCol w:w="415"/>
        <w:gridCol w:w="839"/>
        <w:gridCol w:w="419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lastRenderedPageBreak/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116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Винт А.М6-6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х16.12Х18Н9Т       ГОСТ 17475-80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965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1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1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ГОСТ17475-80</w:t>
            </w: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</w:t>
            </w:r>
            <w:r>
              <w:rPr>
                <w:sz w:val="26"/>
                <w:szCs w:val="26"/>
              </w:rPr>
              <w:t>длина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>
      <w:pPr>
        <w:ind w:right="-60"/>
        <w:rPr>
          <w:sz w:val="24"/>
        </w:rPr>
      </w:pPr>
    </w:p>
    <w:p w:rsidR="00DA354B" w:rsidRDefault="00FA7BAA">
      <w:pPr>
        <w:ind w:right="-60"/>
        <w:rPr>
          <w:sz w:val="24"/>
          <w:szCs w:val="24"/>
        </w:rPr>
      </w:pPr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05"/>
        <w:gridCol w:w="50"/>
        <w:gridCol w:w="577"/>
        <w:gridCol w:w="498"/>
        <w:gridCol w:w="103"/>
        <w:gridCol w:w="341"/>
        <w:gridCol w:w="978"/>
        <w:gridCol w:w="110"/>
        <w:gridCol w:w="1044"/>
        <w:gridCol w:w="234"/>
        <w:gridCol w:w="640"/>
        <w:gridCol w:w="1414"/>
        <w:gridCol w:w="156"/>
        <w:gridCol w:w="840"/>
        <w:gridCol w:w="415"/>
        <w:gridCol w:w="839"/>
        <w:gridCol w:w="419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2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5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5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117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4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Винт с шестигранной головкой ГОСТ </w:t>
            </w:r>
            <w:proofErr w:type="gramStart"/>
            <w:r>
              <w:rPr>
                <w:iCs/>
                <w:sz w:val="24"/>
                <w:szCs w:val="24"/>
              </w:rPr>
              <w:t>Р</w:t>
            </w:r>
            <w:proofErr w:type="gramEnd"/>
            <w:r>
              <w:rPr>
                <w:iCs/>
                <w:sz w:val="24"/>
                <w:szCs w:val="24"/>
              </w:rPr>
              <w:t xml:space="preserve"> ИСО 4017-2013             А.М6-6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х20-А2А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4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4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8156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25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25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255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255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proofErr w:type="gramStart"/>
            <w:r>
              <w:rPr>
                <w:sz w:val="26"/>
                <w:szCs w:val="26"/>
              </w:rPr>
              <w:t>визуаль-ный</w:t>
            </w:r>
            <w:proofErr w:type="spellEnd"/>
            <w:proofErr w:type="gram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255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55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55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55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2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55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proofErr w:type="gramStart"/>
            <w:r>
              <w:rPr>
                <w:sz w:val="26"/>
                <w:szCs w:val="26"/>
              </w:rPr>
              <w:t>измеритель-ный</w:t>
            </w:r>
            <w:proofErr w:type="spellEnd"/>
            <w:proofErr w:type="gram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255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ИСО 4017-2013</w:t>
            </w: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255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255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lastRenderedPageBreak/>
              <w:t xml:space="preserve"> - длина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255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255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1" w:type="dxa"/>
            <w:gridSpan w:val="21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3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05"/>
        <w:gridCol w:w="50"/>
        <w:gridCol w:w="577"/>
        <w:gridCol w:w="498"/>
        <w:gridCol w:w="103"/>
        <w:gridCol w:w="341"/>
        <w:gridCol w:w="110"/>
        <w:gridCol w:w="870"/>
        <w:gridCol w:w="1152"/>
        <w:gridCol w:w="234"/>
        <w:gridCol w:w="642"/>
        <w:gridCol w:w="1012"/>
        <w:gridCol w:w="402"/>
        <w:gridCol w:w="155"/>
        <w:gridCol w:w="839"/>
        <w:gridCol w:w="415"/>
        <w:gridCol w:w="839"/>
        <w:gridCol w:w="419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118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Винт с шестигранной головкой ГОСТ </w:t>
            </w:r>
            <w:proofErr w:type="gramStart"/>
            <w:r>
              <w:rPr>
                <w:iCs/>
                <w:sz w:val="24"/>
                <w:szCs w:val="24"/>
              </w:rPr>
              <w:t>Р</w:t>
            </w:r>
            <w:proofErr w:type="gramEnd"/>
            <w:r>
              <w:rPr>
                <w:iCs/>
                <w:sz w:val="24"/>
                <w:szCs w:val="24"/>
              </w:rPr>
              <w:t xml:space="preserve"> ИСО 4017-2013             А.М6-6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х20-А4-70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1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1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</w:t>
            </w:r>
            <w:proofErr w:type="gramStart"/>
            <w:r>
              <w:rPr>
                <w:sz w:val="26"/>
                <w:szCs w:val="26"/>
              </w:rPr>
              <w:t>ь</w:t>
            </w:r>
            <w:proofErr w:type="spellEnd"/>
            <w:r>
              <w:rPr>
                <w:sz w:val="26"/>
                <w:szCs w:val="26"/>
              </w:rPr>
              <w:t>-</w:t>
            </w:r>
            <w:proofErr w:type="gramEnd"/>
            <w:r>
              <w:rPr>
                <w:sz w:val="26"/>
                <w:szCs w:val="26"/>
              </w:rPr>
              <w:t xml:space="preserve"> 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</w:t>
            </w:r>
            <w:r>
              <w:rPr>
                <w:sz w:val="26"/>
                <w:szCs w:val="26"/>
              </w:rPr>
              <w:t>отсутствие видимых дефектов: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18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</w:t>
            </w:r>
            <w:proofErr w:type="gramStart"/>
            <w:r>
              <w:rPr>
                <w:sz w:val="26"/>
                <w:szCs w:val="26"/>
              </w:rPr>
              <w:t>ь-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- размер под ключ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ГОСТ 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ИСО</w:t>
            </w: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4017-2013</w:t>
            </w: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</w:t>
            </w:r>
            <w:r>
              <w:rPr>
                <w:sz w:val="26"/>
                <w:szCs w:val="26"/>
              </w:rPr>
              <w:t>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05"/>
        <w:gridCol w:w="50"/>
        <w:gridCol w:w="577"/>
        <w:gridCol w:w="498"/>
        <w:gridCol w:w="103"/>
        <w:gridCol w:w="341"/>
        <w:gridCol w:w="979"/>
        <w:gridCol w:w="109"/>
        <w:gridCol w:w="1044"/>
        <w:gridCol w:w="234"/>
        <w:gridCol w:w="640"/>
        <w:gridCol w:w="1414"/>
        <w:gridCol w:w="155"/>
        <w:gridCol w:w="141"/>
        <w:gridCol w:w="698"/>
        <w:gridCol w:w="556"/>
        <w:gridCol w:w="698"/>
        <w:gridCol w:w="419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119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Винт с шестигранной головкой ГОСТ </w:t>
            </w:r>
            <w:proofErr w:type="gramStart"/>
            <w:r>
              <w:rPr>
                <w:iCs/>
                <w:sz w:val="24"/>
                <w:szCs w:val="24"/>
              </w:rPr>
              <w:t>Р</w:t>
            </w:r>
            <w:proofErr w:type="gramEnd"/>
            <w:r>
              <w:rPr>
                <w:iCs/>
                <w:sz w:val="24"/>
                <w:szCs w:val="24"/>
              </w:rPr>
              <w:t xml:space="preserve"> ИСО 4017-2013             А.М6х25.12Х18Н9Т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8158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395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270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-142"/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395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70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</w:t>
            </w:r>
            <w:proofErr w:type="gramStart"/>
            <w:r>
              <w:rPr>
                <w:sz w:val="26"/>
                <w:szCs w:val="26"/>
              </w:rPr>
              <w:t>ь</w:t>
            </w:r>
            <w:proofErr w:type="spellEnd"/>
            <w:r>
              <w:rPr>
                <w:sz w:val="26"/>
                <w:szCs w:val="26"/>
              </w:rPr>
              <w:t>-</w:t>
            </w:r>
            <w:proofErr w:type="gramEnd"/>
            <w:r>
              <w:rPr>
                <w:sz w:val="26"/>
                <w:szCs w:val="26"/>
              </w:rPr>
              <w:t xml:space="preserve">   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</w:t>
            </w:r>
            <w:r>
              <w:rPr>
                <w:sz w:val="26"/>
                <w:szCs w:val="26"/>
              </w:rPr>
              <w:t>отсутствие видимых дефектов: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09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</w:t>
            </w:r>
            <w:proofErr w:type="gramStart"/>
            <w:r>
              <w:rPr>
                <w:sz w:val="26"/>
                <w:szCs w:val="26"/>
              </w:rPr>
              <w:t>ь-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ИСО 4017-2013</w:t>
            </w: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</w:t>
            </w:r>
            <w:r>
              <w:rPr>
                <w:sz w:val="26"/>
                <w:szCs w:val="26"/>
              </w:rPr>
              <w:t xml:space="preserve"> ГОСТ 166-89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-60"/>
        <w:rPr>
          <w:sz w:val="24"/>
        </w:rPr>
      </w:pP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05"/>
        <w:gridCol w:w="50"/>
        <w:gridCol w:w="577"/>
        <w:gridCol w:w="498"/>
        <w:gridCol w:w="103"/>
        <w:gridCol w:w="341"/>
        <w:gridCol w:w="250"/>
        <w:gridCol w:w="729"/>
        <w:gridCol w:w="1153"/>
        <w:gridCol w:w="234"/>
        <w:gridCol w:w="640"/>
        <w:gridCol w:w="1013"/>
        <w:gridCol w:w="401"/>
        <w:gridCol w:w="296"/>
        <w:gridCol w:w="698"/>
        <w:gridCol w:w="415"/>
        <w:gridCol w:w="839"/>
        <w:gridCol w:w="419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120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А</w:t>
            </w:r>
            <w:proofErr w:type="gramStart"/>
            <w:r>
              <w:rPr>
                <w:iCs/>
                <w:sz w:val="24"/>
                <w:szCs w:val="24"/>
              </w:rPr>
              <w:t>2</w:t>
            </w:r>
            <w:proofErr w:type="gramEnd"/>
            <w:r>
              <w:rPr>
                <w:iCs/>
                <w:sz w:val="24"/>
                <w:szCs w:val="24"/>
              </w:rPr>
              <w:t>.М6-6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х30.12Х18Н9Т       ГОСТ 17475-80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32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7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7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ГОСТ 17475-80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</w:t>
            </w:r>
            <w:r>
              <w:rPr>
                <w:sz w:val="26"/>
                <w:szCs w:val="26"/>
              </w:rPr>
              <w:t>длина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05"/>
        <w:gridCol w:w="50"/>
        <w:gridCol w:w="577"/>
        <w:gridCol w:w="498"/>
        <w:gridCol w:w="103"/>
        <w:gridCol w:w="341"/>
        <w:gridCol w:w="250"/>
        <w:gridCol w:w="729"/>
        <w:gridCol w:w="1153"/>
        <w:gridCol w:w="234"/>
        <w:gridCol w:w="538"/>
        <w:gridCol w:w="1115"/>
        <w:gridCol w:w="401"/>
        <w:gridCol w:w="435"/>
        <w:gridCol w:w="559"/>
        <w:gridCol w:w="415"/>
        <w:gridCol w:w="839"/>
        <w:gridCol w:w="419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121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6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pStyle w:val="Header"/>
              <w:tabs>
                <w:tab w:val="left" w:pos="4420"/>
              </w:tabs>
              <w:ind w:right="-101"/>
              <w:rPr>
                <w:shd w:val="clear" w:color="auto" w:fill="81D41A"/>
              </w:rPr>
            </w:pPr>
            <w:r w:rsidRPr="00DA354B">
              <w:rPr>
                <w:sz w:val="24"/>
                <w:shd w:val="clear" w:color="auto" w:fill="81D41A"/>
                <w:rPrChange w:id="5" w:author="Другой автор" w:date="2024-07-15T10:51:00Z">
                  <w:rPr>
                    <w:iCs/>
                    <w:sz w:val="24"/>
                    <w:szCs w:val="24"/>
                  </w:rPr>
                </w:rPrChange>
              </w:rPr>
              <w:t xml:space="preserve">Винт со скругленной головкой и звездообразным углублением под ключ  ГОСТ </w:t>
            </w:r>
            <w:r w:rsidRPr="00DA354B">
              <w:rPr>
                <w:sz w:val="24"/>
                <w:shd w:val="clear" w:color="auto" w:fill="81D41A"/>
                <w:lang w:val="en-US"/>
                <w:rPrChange w:id="6" w:author="Другой автор" w:date="2024-07-15T10:51:00Z">
                  <w:rPr>
                    <w:iCs/>
                    <w:sz w:val="24"/>
                    <w:szCs w:val="24"/>
                  </w:rPr>
                </w:rPrChange>
              </w:rPr>
              <w:t>ISO</w:t>
            </w:r>
            <w:r w:rsidRPr="00DA354B">
              <w:rPr>
                <w:sz w:val="24"/>
                <w:shd w:val="clear" w:color="auto" w:fill="81D41A"/>
                <w:rPrChange w:id="7" w:author="Другой автор" w:date="2024-07-15T10:51:00Z">
                  <w:rPr>
                    <w:iCs/>
                    <w:sz w:val="24"/>
                    <w:szCs w:val="24"/>
                  </w:rPr>
                </w:rPrChange>
              </w:rPr>
              <w:t xml:space="preserve"> 14583-2015- М6х30             А.М6-6</w:t>
            </w:r>
            <w:r w:rsidRPr="00DA354B">
              <w:rPr>
                <w:sz w:val="24"/>
                <w:shd w:val="clear" w:color="auto" w:fill="81D41A"/>
                <w:lang w:val="en-US"/>
                <w:rPrChange w:id="8" w:author="Другой автор" w:date="2024-07-15T10:51:00Z">
                  <w:rPr>
                    <w:iCs/>
                    <w:sz w:val="24"/>
                    <w:szCs w:val="24"/>
                  </w:rPr>
                </w:rPrChange>
              </w:rPr>
              <w:t>g</w:t>
            </w:r>
            <w:r w:rsidRPr="00DA354B">
              <w:rPr>
                <w:sz w:val="24"/>
                <w:shd w:val="clear" w:color="auto" w:fill="81D41A"/>
                <w:rPrChange w:id="9" w:author="Другой автор" w:date="2024-07-15T10:51:00Z">
                  <w:rPr>
                    <w:iCs/>
                    <w:sz w:val="24"/>
                    <w:szCs w:val="24"/>
                  </w:rPr>
                </w:rPrChange>
              </w:rPr>
              <w:t>х20-А2А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К </w:t>
            </w:r>
            <w:r>
              <w:rPr>
                <w:szCs w:val="28"/>
              </w:rPr>
              <w:t>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76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76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32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7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7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ГОСТ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  <w:lang w:val="en-US"/>
              </w:rPr>
              <w:t>ISO 14583-201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>
      <w:pPr>
        <w:ind w:right="-60"/>
        <w:rPr>
          <w:sz w:val="24"/>
        </w:rPr>
      </w:pPr>
    </w:p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-60"/>
        <w:rPr>
          <w:sz w:val="24"/>
        </w:rPr>
      </w:pP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03"/>
        <w:gridCol w:w="50"/>
        <w:gridCol w:w="579"/>
        <w:gridCol w:w="496"/>
        <w:gridCol w:w="105"/>
        <w:gridCol w:w="341"/>
        <w:gridCol w:w="667"/>
        <w:gridCol w:w="311"/>
        <w:gridCol w:w="1152"/>
        <w:gridCol w:w="234"/>
        <w:gridCol w:w="642"/>
        <w:gridCol w:w="1291"/>
        <w:gridCol w:w="123"/>
        <w:gridCol w:w="433"/>
        <w:gridCol w:w="561"/>
        <w:gridCol w:w="415"/>
        <w:gridCol w:w="839"/>
        <w:gridCol w:w="419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122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А.М8-6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х16.12Х18Н9Т       ГОСТ 17475-80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737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3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23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3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23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23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23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</w:t>
            </w:r>
            <w:proofErr w:type="gramStart"/>
            <w:r>
              <w:rPr>
                <w:sz w:val="26"/>
                <w:szCs w:val="26"/>
              </w:rPr>
              <w:t>ь</w:t>
            </w:r>
            <w:proofErr w:type="spellEnd"/>
            <w:r>
              <w:rPr>
                <w:sz w:val="26"/>
                <w:szCs w:val="26"/>
              </w:rPr>
              <w:t>-</w:t>
            </w:r>
            <w:proofErr w:type="gramEnd"/>
            <w:r>
              <w:rPr>
                <w:sz w:val="26"/>
                <w:szCs w:val="26"/>
              </w:rPr>
              <w:t xml:space="preserve">          </w:t>
            </w:r>
            <w:proofErr w:type="spellStart"/>
            <w:r>
              <w:rPr>
                <w:sz w:val="26"/>
                <w:szCs w:val="26"/>
              </w:rPr>
              <w:t>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</w:t>
            </w:r>
            <w:r>
              <w:rPr>
                <w:sz w:val="26"/>
                <w:szCs w:val="26"/>
              </w:rPr>
              <w:t>отсутствие видимых дефектов:</w:t>
            </w:r>
          </w:p>
        </w:tc>
        <w:tc>
          <w:tcPr>
            <w:tcW w:w="223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23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23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23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09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23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23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</w:t>
            </w:r>
            <w:proofErr w:type="gramStart"/>
            <w:r>
              <w:rPr>
                <w:sz w:val="26"/>
                <w:szCs w:val="26"/>
              </w:rPr>
              <w:t>ь-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23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23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23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23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 17475-80</w:t>
            </w: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23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</w:t>
            </w:r>
            <w:r>
              <w:rPr>
                <w:sz w:val="26"/>
                <w:szCs w:val="26"/>
              </w:rPr>
              <w:t>166-89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23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223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23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78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03"/>
        <w:gridCol w:w="50"/>
        <w:gridCol w:w="579"/>
        <w:gridCol w:w="496"/>
        <w:gridCol w:w="105"/>
        <w:gridCol w:w="341"/>
        <w:gridCol w:w="978"/>
        <w:gridCol w:w="108"/>
        <w:gridCol w:w="1044"/>
        <w:gridCol w:w="234"/>
        <w:gridCol w:w="642"/>
        <w:gridCol w:w="1414"/>
        <w:gridCol w:w="155"/>
        <w:gridCol w:w="278"/>
        <w:gridCol w:w="561"/>
        <w:gridCol w:w="556"/>
        <w:gridCol w:w="698"/>
        <w:gridCol w:w="419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lastRenderedPageBreak/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Винт с шестигранной головкой ГОСТ </w:t>
            </w:r>
            <w:proofErr w:type="gramStart"/>
            <w:r>
              <w:rPr>
                <w:iCs/>
                <w:sz w:val="24"/>
                <w:szCs w:val="24"/>
              </w:rPr>
              <w:t>Р</w:t>
            </w:r>
            <w:proofErr w:type="gramEnd"/>
            <w:r>
              <w:rPr>
                <w:iCs/>
                <w:sz w:val="24"/>
                <w:szCs w:val="24"/>
              </w:rPr>
              <w:t xml:space="preserve"> ИСО 4017-2013             А.М8-6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х20-А4-70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8156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395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270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-142" w:right="-128"/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395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70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</w:t>
            </w:r>
            <w:proofErr w:type="gramStart"/>
            <w:r>
              <w:rPr>
                <w:sz w:val="26"/>
                <w:szCs w:val="26"/>
              </w:rPr>
              <w:t>ь-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ИСО4017-2013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lastRenderedPageBreak/>
              <w:t>ПВК</w:t>
            </w:r>
          </w:p>
        </w:tc>
        <w:tc>
          <w:tcPr>
            <w:tcW w:w="11078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2" w:type="dxa"/>
        <w:tblInd w:w="213" w:type="dxa"/>
        <w:tblLayout w:type="fixed"/>
        <w:tblLook w:val="0000"/>
      </w:tblPr>
      <w:tblGrid>
        <w:gridCol w:w="236"/>
        <w:gridCol w:w="609"/>
        <w:gridCol w:w="189"/>
        <w:gridCol w:w="585"/>
        <w:gridCol w:w="579"/>
        <w:gridCol w:w="45"/>
        <w:gridCol w:w="1130"/>
        <w:gridCol w:w="150"/>
        <w:gridCol w:w="748"/>
        <w:gridCol w:w="425"/>
        <w:gridCol w:w="854"/>
        <w:gridCol w:w="90"/>
        <w:gridCol w:w="488"/>
        <w:gridCol w:w="496"/>
        <w:gridCol w:w="102"/>
        <w:gridCol w:w="343"/>
        <w:gridCol w:w="979"/>
        <w:gridCol w:w="249"/>
        <w:gridCol w:w="902"/>
        <w:gridCol w:w="234"/>
        <w:gridCol w:w="642"/>
        <w:gridCol w:w="1414"/>
        <w:gridCol w:w="296"/>
        <w:gridCol w:w="139"/>
        <w:gridCol w:w="559"/>
        <w:gridCol w:w="559"/>
        <w:gridCol w:w="695"/>
        <w:gridCol w:w="419"/>
        <w:gridCol w:w="153"/>
        <w:gridCol w:w="781"/>
        <w:gridCol w:w="836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5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2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8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8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3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6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Винт с шестигранной головкой ГОСТ </w:t>
            </w:r>
            <w:proofErr w:type="gramStart"/>
            <w:r>
              <w:rPr>
                <w:iCs/>
                <w:sz w:val="24"/>
                <w:szCs w:val="24"/>
              </w:rPr>
              <w:t>Р</w:t>
            </w:r>
            <w:proofErr w:type="gramEnd"/>
            <w:r>
              <w:rPr>
                <w:iCs/>
                <w:sz w:val="24"/>
                <w:szCs w:val="24"/>
              </w:rPr>
              <w:t xml:space="preserve"> ИСО 4017-2013             А.М8х20-12Х18Н9Т (</w:t>
            </w:r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</w:t>
            </w:r>
          </w:p>
        </w:tc>
        <w:tc>
          <w:tcPr>
            <w:tcW w:w="2189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9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9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8297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25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26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-142"/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7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5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25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6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7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5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25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65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25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2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5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5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</w:t>
            </w:r>
            <w:proofErr w:type="gramStart"/>
            <w:r>
              <w:rPr>
                <w:sz w:val="26"/>
                <w:szCs w:val="26"/>
              </w:rPr>
              <w:t>ь</w:t>
            </w:r>
            <w:proofErr w:type="spellEnd"/>
            <w:r>
              <w:rPr>
                <w:sz w:val="26"/>
                <w:szCs w:val="26"/>
              </w:rPr>
              <w:t>-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2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firstLine="37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  дефектов:</w:t>
            </w:r>
          </w:p>
        </w:tc>
        <w:tc>
          <w:tcPr>
            <w:tcW w:w="265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25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65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5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2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5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5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5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5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5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5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5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5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2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3. Размерные характеристики изделий должны</w:t>
            </w:r>
          </w:p>
        </w:tc>
        <w:tc>
          <w:tcPr>
            <w:tcW w:w="265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5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5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5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5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25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5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ИСО 4017-2013</w:t>
            </w: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25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lastRenderedPageBreak/>
              <w:t xml:space="preserve"> - длина резьбы</w:t>
            </w:r>
          </w:p>
        </w:tc>
        <w:tc>
          <w:tcPr>
            <w:tcW w:w="265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</w:t>
            </w:r>
            <w:r>
              <w:rPr>
                <w:sz w:val="26"/>
                <w:szCs w:val="26"/>
              </w:rPr>
              <w:t>166-89</w:t>
            </w:r>
          </w:p>
        </w:tc>
        <w:tc>
          <w:tcPr>
            <w:tcW w:w="125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5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5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265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25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5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25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6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79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7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391"/>
        <w:gridCol w:w="588"/>
        <w:gridCol w:w="807"/>
        <w:gridCol w:w="580"/>
        <w:gridCol w:w="260"/>
        <w:gridCol w:w="1393"/>
        <w:gridCol w:w="401"/>
        <w:gridCol w:w="435"/>
        <w:gridCol w:w="559"/>
        <w:gridCol w:w="415"/>
        <w:gridCol w:w="976"/>
        <w:gridCol w:w="282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125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7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Pr="00FA7BAA" w:rsidRDefault="00FA7BAA">
            <w:pPr>
              <w:pStyle w:val="Header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</w:rPr>
              <w:t>Винт 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х20.48.12Х18Н9 (</w:t>
            </w:r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  ГОСТ 11738-84 или </w:t>
            </w:r>
            <w:r w:rsidRPr="00FA7BAA">
              <w:rPr>
                <w:iCs/>
                <w:sz w:val="24"/>
                <w:szCs w:val="24"/>
                <w:highlight w:val="green"/>
              </w:rPr>
              <w:t>Винт М8х20.А</w:t>
            </w:r>
            <w:proofErr w:type="gramStart"/>
            <w:r w:rsidRPr="00FA7BAA">
              <w:rPr>
                <w:iCs/>
                <w:sz w:val="24"/>
                <w:szCs w:val="24"/>
                <w:highlight w:val="green"/>
              </w:rPr>
              <w:t>2</w:t>
            </w:r>
            <w:proofErr w:type="gramEnd"/>
          </w:p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 w:rsidRPr="00FA7BA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FA7BAA">
              <w:rPr>
                <w:iCs/>
                <w:sz w:val="24"/>
                <w:szCs w:val="24"/>
                <w:highlight w:val="green"/>
              </w:rPr>
              <w:t xml:space="preserve"> 912</w:t>
            </w:r>
          </w:p>
        </w:tc>
        <w:tc>
          <w:tcPr>
            <w:tcW w:w="2050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17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05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17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05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61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lastRenderedPageBreak/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ГОСТ 11738-84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912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-60"/>
        <w:rPr>
          <w:sz w:val="24"/>
        </w:rPr>
      </w:pP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05"/>
        <w:gridCol w:w="50"/>
        <w:gridCol w:w="577"/>
        <w:gridCol w:w="498"/>
        <w:gridCol w:w="103"/>
        <w:gridCol w:w="341"/>
        <w:gridCol w:w="979"/>
        <w:gridCol w:w="109"/>
        <w:gridCol w:w="1044"/>
        <w:gridCol w:w="234"/>
        <w:gridCol w:w="640"/>
        <w:gridCol w:w="1414"/>
        <w:gridCol w:w="155"/>
        <w:gridCol w:w="419"/>
        <w:gridCol w:w="420"/>
        <w:gridCol w:w="556"/>
        <w:gridCol w:w="698"/>
        <w:gridCol w:w="419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126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Винт с шестигранной головкой ГОСТ </w:t>
            </w:r>
            <w:proofErr w:type="gramStart"/>
            <w:r>
              <w:rPr>
                <w:iCs/>
                <w:sz w:val="24"/>
                <w:szCs w:val="24"/>
              </w:rPr>
              <w:t>Р</w:t>
            </w:r>
            <w:proofErr w:type="gramEnd"/>
            <w:r>
              <w:rPr>
                <w:iCs/>
                <w:sz w:val="24"/>
                <w:szCs w:val="24"/>
              </w:rPr>
              <w:t xml:space="preserve"> ИСО 4017-2013             А.М8-6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х25-А4-70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66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8158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395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270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-142"/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395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70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</w:t>
            </w:r>
            <w:proofErr w:type="gramStart"/>
            <w:r>
              <w:rPr>
                <w:sz w:val="26"/>
                <w:szCs w:val="26"/>
              </w:rPr>
              <w:t>ь</w:t>
            </w:r>
            <w:proofErr w:type="spellEnd"/>
            <w:r>
              <w:rPr>
                <w:sz w:val="26"/>
                <w:szCs w:val="26"/>
              </w:rPr>
              <w:t>-</w:t>
            </w:r>
            <w:proofErr w:type="gramEnd"/>
            <w:r>
              <w:rPr>
                <w:sz w:val="26"/>
                <w:szCs w:val="26"/>
              </w:rPr>
              <w:t xml:space="preserve"> 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</w:t>
            </w:r>
            <w:r>
              <w:rPr>
                <w:sz w:val="26"/>
                <w:szCs w:val="26"/>
              </w:rPr>
              <w:t>отсутствие видимых дефектов: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lastRenderedPageBreak/>
              <w:t xml:space="preserve"> - не допускаются механические повреждения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09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</w:t>
            </w:r>
            <w:proofErr w:type="gramStart"/>
            <w:r>
              <w:rPr>
                <w:sz w:val="26"/>
                <w:szCs w:val="26"/>
              </w:rPr>
              <w:t>ь-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ИСО 4017-2013</w:t>
            </w: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</w:t>
            </w:r>
            <w:r>
              <w:rPr>
                <w:sz w:val="26"/>
                <w:szCs w:val="26"/>
              </w:rPr>
              <w:t>ГОСТ 166-89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5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39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19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093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391"/>
        <w:gridCol w:w="588"/>
        <w:gridCol w:w="1153"/>
        <w:gridCol w:w="234"/>
        <w:gridCol w:w="538"/>
        <w:gridCol w:w="1115"/>
        <w:gridCol w:w="401"/>
        <w:gridCol w:w="296"/>
        <w:gridCol w:w="698"/>
        <w:gridCol w:w="415"/>
        <w:gridCol w:w="839"/>
        <w:gridCol w:w="419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127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6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В</w:t>
            </w:r>
            <w:proofErr w:type="gramStart"/>
            <w:r>
              <w:rPr>
                <w:iCs/>
                <w:sz w:val="24"/>
                <w:szCs w:val="24"/>
              </w:rPr>
              <w:t>2</w:t>
            </w:r>
            <w:proofErr w:type="gramEnd"/>
            <w:r>
              <w:rPr>
                <w:iCs/>
                <w:sz w:val="24"/>
                <w:szCs w:val="24"/>
              </w:rPr>
              <w:t>.М8-6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х35.48.12Х18Н9       ГОСТ 17475-80 или Винт М8х35.</w:t>
            </w:r>
            <w:r>
              <w:rPr>
                <w:iCs/>
                <w:sz w:val="24"/>
                <w:szCs w:val="24"/>
                <w:highlight w:val="green"/>
              </w:rPr>
              <w:t xml:space="preserve">А2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965</w:t>
            </w:r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76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76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61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1.Соответствие сопроводительной документации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ГОСТ 17475-80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965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</w:t>
            </w:r>
            <w:r>
              <w:rPr>
                <w:sz w:val="26"/>
                <w:szCs w:val="26"/>
              </w:rPr>
              <w:t>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391"/>
        <w:gridCol w:w="588"/>
        <w:gridCol w:w="1085"/>
        <w:gridCol w:w="302"/>
        <w:gridCol w:w="538"/>
        <w:gridCol w:w="1115"/>
        <w:gridCol w:w="401"/>
        <w:gridCol w:w="296"/>
        <w:gridCol w:w="698"/>
        <w:gridCol w:w="415"/>
        <w:gridCol w:w="839"/>
        <w:gridCol w:w="419"/>
        <w:gridCol w:w="15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128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6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А</w:t>
            </w:r>
            <w:proofErr w:type="gramStart"/>
            <w:r>
              <w:rPr>
                <w:iCs/>
                <w:sz w:val="24"/>
                <w:szCs w:val="24"/>
              </w:rPr>
              <w:t>2</w:t>
            </w:r>
            <w:proofErr w:type="gramEnd"/>
            <w:r>
              <w:rPr>
                <w:iCs/>
                <w:sz w:val="24"/>
                <w:szCs w:val="24"/>
              </w:rPr>
              <w:t>.М8-6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х45.12Х18Н9Т       ГОСТ 17475-80 или Винт М8х45.</w:t>
            </w:r>
            <w:r>
              <w:rPr>
                <w:iCs/>
                <w:sz w:val="24"/>
                <w:szCs w:val="24"/>
                <w:highlight w:val="green"/>
              </w:rPr>
              <w:t xml:space="preserve">А2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</w:t>
            </w:r>
            <w:bookmarkStart w:id="10" w:name="_GoBack"/>
            <w:r>
              <w:rPr>
                <w:iCs/>
                <w:sz w:val="24"/>
                <w:szCs w:val="24"/>
                <w:highlight w:val="green"/>
              </w:rPr>
              <w:t>965</w:t>
            </w:r>
            <w:bookmarkEnd w:id="10"/>
          </w:p>
        </w:tc>
        <w:tc>
          <w:tcPr>
            <w:tcW w:w="218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76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76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18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61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ГОСТ 17475-80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965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</w:t>
            </w:r>
            <w:r>
              <w:rPr>
                <w:sz w:val="26"/>
                <w:szCs w:val="26"/>
              </w:rPr>
              <w:t>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-60"/>
        <w:rPr>
          <w:sz w:val="24"/>
        </w:rPr>
      </w:pP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6"/>
        <w:gridCol w:w="607"/>
        <w:gridCol w:w="191"/>
        <w:gridCol w:w="585"/>
        <w:gridCol w:w="578"/>
        <w:gridCol w:w="44"/>
        <w:gridCol w:w="1130"/>
        <w:gridCol w:w="150"/>
        <w:gridCol w:w="748"/>
        <w:gridCol w:w="425"/>
        <w:gridCol w:w="803"/>
        <w:gridCol w:w="51"/>
        <w:gridCol w:w="578"/>
        <w:gridCol w:w="496"/>
        <w:gridCol w:w="104"/>
        <w:gridCol w:w="342"/>
        <w:gridCol w:w="530"/>
        <w:gridCol w:w="560"/>
        <w:gridCol w:w="279"/>
        <w:gridCol w:w="700"/>
        <w:gridCol w:w="299"/>
        <w:gridCol w:w="2052"/>
        <w:gridCol w:w="156"/>
        <w:gridCol w:w="140"/>
        <w:gridCol w:w="700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2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lastRenderedPageBreak/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1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129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160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rPr>
                <w:shd w:val="clear" w:color="auto" w:fill="81D41A"/>
              </w:rPr>
            </w:pPr>
            <w:r>
              <w:rPr>
                <w:iCs/>
                <w:sz w:val="24"/>
                <w:szCs w:val="24"/>
                <w:shd w:val="clear" w:color="auto" w:fill="81D41A"/>
              </w:rPr>
              <w:t xml:space="preserve">Винт с цилиндрической головкой и шестигранным углублением под ключ ГОСТ </w:t>
            </w:r>
            <w:proofErr w:type="gramStart"/>
            <w:r>
              <w:rPr>
                <w:iCs/>
                <w:sz w:val="24"/>
                <w:szCs w:val="24"/>
                <w:shd w:val="clear" w:color="auto" w:fill="81D41A"/>
              </w:rPr>
              <w:t>Р</w:t>
            </w:r>
            <w:proofErr w:type="gramEnd"/>
            <w:r>
              <w:rPr>
                <w:iCs/>
                <w:sz w:val="24"/>
                <w:szCs w:val="24"/>
                <w:shd w:val="clear" w:color="auto" w:fill="81D41A"/>
              </w:rPr>
              <w:t xml:space="preserve"> ИСО 4762-2012 М10-6</w:t>
            </w:r>
            <w:r>
              <w:rPr>
                <w:iCs/>
                <w:sz w:val="24"/>
                <w:szCs w:val="24"/>
                <w:shd w:val="clear" w:color="auto" w:fill="81D41A"/>
                <w:lang w:val="en-US"/>
              </w:rPr>
              <w:t>g</w:t>
            </w:r>
            <w:r>
              <w:rPr>
                <w:iCs/>
                <w:sz w:val="24"/>
                <w:szCs w:val="24"/>
                <w:shd w:val="clear" w:color="auto" w:fill="81D41A"/>
              </w:rPr>
              <w:t xml:space="preserve">х20-А4-70 или   </w:t>
            </w:r>
            <w:r>
              <w:rPr>
                <w:iCs/>
                <w:sz w:val="24"/>
                <w:szCs w:val="24"/>
                <w:shd w:val="clear" w:color="auto" w:fill="81D41A"/>
                <w:lang w:val="en-US"/>
              </w:rPr>
              <w:t>DIN</w:t>
            </w:r>
            <w:r>
              <w:rPr>
                <w:iCs/>
                <w:sz w:val="24"/>
                <w:szCs w:val="24"/>
                <w:shd w:val="clear" w:color="auto" w:fill="81D41A"/>
              </w:rPr>
              <w:t xml:space="preserve"> 912            ААААА4ААААА412Х18Н9  (</w:t>
            </w:r>
            <w:r>
              <w:rPr>
                <w:iCs/>
                <w:sz w:val="24"/>
                <w:szCs w:val="24"/>
                <w:shd w:val="clear" w:color="auto" w:fill="81D41A"/>
                <w:lang w:val="en-US"/>
              </w:rPr>
              <w:t>AISI</w:t>
            </w:r>
            <w:r>
              <w:rPr>
                <w:iCs/>
                <w:sz w:val="24"/>
                <w:szCs w:val="24"/>
                <w:shd w:val="clear" w:color="auto" w:fill="81D41A"/>
              </w:rPr>
              <w:t xml:space="preserve"> 302)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16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3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16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8158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255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-142"/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255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</w:t>
            </w:r>
            <w:proofErr w:type="gramStart"/>
            <w:r>
              <w:rPr>
                <w:sz w:val="26"/>
                <w:szCs w:val="26"/>
              </w:rPr>
              <w:t>ь</w:t>
            </w:r>
            <w:proofErr w:type="spellEnd"/>
            <w:r>
              <w:rPr>
                <w:sz w:val="26"/>
                <w:szCs w:val="26"/>
              </w:rPr>
              <w:t>-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ИСО 4762-2012</w:t>
            </w: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912</w:t>
            </w: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</w:t>
            </w:r>
            <w:r>
              <w:rPr>
                <w:sz w:val="26"/>
                <w:szCs w:val="26"/>
              </w:rPr>
              <w:t>ГОСТ 166-89</w:t>
            </w: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lastRenderedPageBreak/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3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6"/>
        <w:gridCol w:w="607"/>
        <w:gridCol w:w="191"/>
        <w:gridCol w:w="585"/>
        <w:gridCol w:w="578"/>
        <w:gridCol w:w="44"/>
        <w:gridCol w:w="1130"/>
        <w:gridCol w:w="150"/>
        <w:gridCol w:w="748"/>
        <w:gridCol w:w="425"/>
        <w:gridCol w:w="803"/>
        <w:gridCol w:w="51"/>
        <w:gridCol w:w="578"/>
        <w:gridCol w:w="496"/>
        <w:gridCol w:w="104"/>
        <w:gridCol w:w="342"/>
        <w:gridCol w:w="669"/>
        <w:gridCol w:w="422"/>
        <w:gridCol w:w="139"/>
        <w:gridCol w:w="839"/>
        <w:gridCol w:w="299"/>
        <w:gridCol w:w="2052"/>
        <w:gridCol w:w="18"/>
        <w:gridCol w:w="278"/>
        <w:gridCol w:w="700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2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1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130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160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rPr>
                <w:shd w:val="clear" w:color="auto" w:fill="81D41A"/>
              </w:rPr>
            </w:pPr>
            <w:r>
              <w:rPr>
                <w:iCs/>
                <w:sz w:val="24"/>
                <w:szCs w:val="24"/>
                <w:shd w:val="clear" w:color="auto" w:fill="81D41A"/>
              </w:rPr>
              <w:t xml:space="preserve">Винт с цилиндрической головкой и шестигранным углублением под ключ ГОСТ </w:t>
            </w:r>
            <w:proofErr w:type="gramStart"/>
            <w:r>
              <w:rPr>
                <w:iCs/>
                <w:sz w:val="24"/>
                <w:szCs w:val="24"/>
                <w:shd w:val="clear" w:color="auto" w:fill="81D41A"/>
              </w:rPr>
              <w:t>Р</w:t>
            </w:r>
            <w:proofErr w:type="gramEnd"/>
            <w:r>
              <w:rPr>
                <w:iCs/>
                <w:sz w:val="24"/>
                <w:szCs w:val="24"/>
                <w:shd w:val="clear" w:color="auto" w:fill="81D41A"/>
              </w:rPr>
              <w:t xml:space="preserve"> ИСО 4762-2012 М10-6</w:t>
            </w:r>
            <w:r>
              <w:rPr>
                <w:iCs/>
                <w:sz w:val="24"/>
                <w:szCs w:val="24"/>
                <w:shd w:val="clear" w:color="auto" w:fill="81D41A"/>
                <w:lang w:val="en-US"/>
              </w:rPr>
              <w:t>g</w:t>
            </w:r>
            <w:r>
              <w:rPr>
                <w:iCs/>
                <w:sz w:val="24"/>
                <w:szCs w:val="24"/>
                <w:shd w:val="clear" w:color="auto" w:fill="81D41A"/>
              </w:rPr>
              <w:t xml:space="preserve">х50- 6.8 или </w:t>
            </w:r>
            <w:r>
              <w:rPr>
                <w:iCs/>
                <w:sz w:val="24"/>
                <w:szCs w:val="24"/>
                <w:shd w:val="clear" w:color="auto" w:fill="81D41A"/>
                <w:lang w:val="en-US"/>
              </w:rPr>
              <w:t>DIN</w:t>
            </w:r>
            <w:r>
              <w:rPr>
                <w:iCs/>
                <w:sz w:val="24"/>
                <w:szCs w:val="24"/>
                <w:shd w:val="clear" w:color="auto" w:fill="81D41A"/>
              </w:rPr>
              <w:t xml:space="preserve"> 912             ААААА4ААААА412Х18Н9  (</w:t>
            </w:r>
            <w:r>
              <w:rPr>
                <w:iCs/>
                <w:sz w:val="24"/>
                <w:szCs w:val="24"/>
                <w:shd w:val="clear" w:color="auto" w:fill="81D41A"/>
                <w:lang w:val="en-US"/>
              </w:rPr>
              <w:t>AISI</w:t>
            </w:r>
            <w:r>
              <w:rPr>
                <w:iCs/>
                <w:sz w:val="24"/>
                <w:szCs w:val="24"/>
                <w:shd w:val="clear" w:color="auto" w:fill="81D41A"/>
              </w:rPr>
              <w:t xml:space="preserve"> 302)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16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16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81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34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393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6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34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393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6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34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66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34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6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34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</w:t>
            </w:r>
            <w:proofErr w:type="gramStart"/>
            <w:r>
              <w:rPr>
                <w:sz w:val="26"/>
                <w:szCs w:val="26"/>
              </w:rPr>
              <w:t>ь</w:t>
            </w:r>
            <w:proofErr w:type="spellEnd"/>
            <w:r>
              <w:rPr>
                <w:sz w:val="26"/>
                <w:szCs w:val="26"/>
              </w:rPr>
              <w:t>-</w:t>
            </w:r>
            <w:proofErr w:type="gramEnd"/>
            <w:r>
              <w:rPr>
                <w:sz w:val="26"/>
                <w:szCs w:val="26"/>
              </w:rPr>
              <w:t xml:space="preserve">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</w:t>
            </w:r>
            <w:r>
              <w:rPr>
                <w:sz w:val="26"/>
                <w:szCs w:val="26"/>
              </w:rPr>
              <w:t>отсутствие видимых дефектов:</w:t>
            </w:r>
          </w:p>
        </w:tc>
        <w:tc>
          <w:tcPr>
            <w:tcW w:w="266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34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66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34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6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34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6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34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6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34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6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34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</w:t>
            </w:r>
            <w:proofErr w:type="gramStart"/>
            <w:r>
              <w:rPr>
                <w:sz w:val="26"/>
                <w:szCs w:val="26"/>
              </w:rPr>
              <w:t>ь-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6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34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6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34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6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34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lastRenderedPageBreak/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6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ИСО 4762-2012</w:t>
            </w:r>
          </w:p>
        </w:tc>
        <w:tc>
          <w:tcPr>
            <w:tcW w:w="334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6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34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ШЦЦ-1-200-0,01ГОСТ166-89</w:t>
            </w: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6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34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266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34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62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34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3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6"/>
        <w:gridCol w:w="607"/>
        <w:gridCol w:w="191"/>
        <w:gridCol w:w="585"/>
        <w:gridCol w:w="578"/>
        <w:gridCol w:w="44"/>
        <w:gridCol w:w="1130"/>
        <w:gridCol w:w="150"/>
        <w:gridCol w:w="748"/>
        <w:gridCol w:w="425"/>
        <w:gridCol w:w="803"/>
        <w:gridCol w:w="51"/>
        <w:gridCol w:w="578"/>
        <w:gridCol w:w="496"/>
        <w:gridCol w:w="104"/>
        <w:gridCol w:w="342"/>
        <w:gridCol w:w="530"/>
        <w:gridCol w:w="560"/>
        <w:gridCol w:w="279"/>
        <w:gridCol w:w="700"/>
        <w:gridCol w:w="299"/>
        <w:gridCol w:w="2052"/>
        <w:gridCol w:w="156"/>
        <w:gridCol w:w="140"/>
        <w:gridCol w:w="700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2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1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131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160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Винт с цилиндрической головкой и шестигранным углублением под ключ ГОСТ </w:t>
            </w:r>
            <w:proofErr w:type="gramStart"/>
            <w:r>
              <w:rPr>
                <w:iCs/>
                <w:sz w:val="24"/>
                <w:szCs w:val="24"/>
              </w:rPr>
              <w:t>Р</w:t>
            </w:r>
            <w:proofErr w:type="gramEnd"/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shd w:val="clear" w:color="auto" w:fill="81D41A"/>
              </w:rPr>
              <w:t>ИСО 4762-2012 М10-6</w:t>
            </w:r>
            <w:r>
              <w:rPr>
                <w:iCs/>
                <w:sz w:val="24"/>
                <w:szCs w:val="24"/>
                <w:shd w:val="clear" w:color="auto" w:fill="81D41A"/>
                <w:lang w:val="en-US"/>
              </w:rPr>
              <w:t>g</w:t>
            </w:r>
            <w:r>
              <w:rPr>
                <w:iCs/>
                <w:sz w:val="24"/>
                <w:szCs w:val="24"/>
                <w:shd w:val="clear" w:color="auto" w:fill="81D41A"/>
              </w:rPr>
              <w:t xml:space="preserve">х90-А4-70 или </w:t>
            </w:r>
            <w:r>
              <w:rPr>
                <w:iCs/>
                <w:sz w:val="24"/>
                <w:szCs w:val="24"/>
                <w:shd w:val="clear" w:color="auto" w:fill="81D41A"/>
                <w:lang w:val="en-US"/>
              </w:rPr>
              <w:t>DIN</w:t>
            </w:r>
            <w:r>
              <w:rPr>
                <w:iCs/>
                <w:sz w:val="24"/>
                <w:szCs w:val="24"/>
                <w:shd w:val="clear" w:color="auto" w:fill="81D41A"/>
              </w:rPr>
              <w:t xml:space="preserve"> 912             ААААА4ААААА412Х18Н9  (</w:t>
            </w:r>
            <w:r>
              <w:rPr>
                <w:iCs/>
                <w:sz w:val="24"/>
                <w:szCs w:val="24"/>
                <w:shd w:val="clear" w:color="auto" w:fill="81D41A"/>
                <w:lang w:val="en-US"/>
              </w:rPr>
              <w:t>AISI</w:t>
            </w:r>
            <w:r>
              <w:rPr>
                <w:iCs/>
                <w:sz w:val="24"/>
                <w:szCs w:val="24"/>
                <w:shd w:val="clear" w:color="auto" w:fill="81D41A"/>
              </w:rPr>
              <w:t xml:space="preserve"> 302</w:t>
            </w:r>
            <w:r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16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3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16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8158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255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255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</w:t>
            </w:r>
            <w:proofErr w:type="gramStart"/>
            <w:r>
              <w:rPr>
                <w:sz w:val="26"/>
                <w:szCs w:val="26"/>
              </w:rPr>
              <w:t>ь</w:t>
            </w:r>
            <w:proofErr w:type="spellEnd"/>
            <w:r>
              <w:rPr>
                <w:sz w:val="26"/>
                <w:szCs w:val="26"/>
              </w:rPr>
              <w:t>-</w:t>
            </w:r>
            <w:proofErr w:type="gramEnd"/>
            <w:r>
              <w:rPr>
                <w:sz w:val="26"/>
                <w:szCs w:val="26"/>
              </w:rPr>
              <w:t xml:space="preserve">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</w:t>
            </w:r>
            <w:r>
              <w:rPr>
                <w:sz w:val="26"/>
                <w:szCs w:val="26"/>
              </w:rPr>
              <w:t>отсутствие видимых дефектов: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09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ИСО 4762-2012</w:t>
            </w: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ШЦЦ-1-200-0,01ГОСТ 166-89</w:t>
            </w: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наружной резьбы</w:t>
            </w: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61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25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3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391"/>
        <w:gridCol w:w="588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132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highlight w:val="green"/>
              </w:rPr>
              <w:t xml:space="preserve">Гайка М5-6Н.12Х18Н9Т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61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</w:t>
            </w:r>
            <w:r>
              <w:rPr>
                <w:sz w:val="26"/>
                <w:szCs w:val="26"/>
              </w:rPr>
              <w:t>Проверка внутренней резьбы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7"/>
        <w:gridCol w:w="578"/>
        <w:gridCol w:w="42"/>
        <w:gridCol w:w="1130"/>
        <w:gridCol w:w="150"/>
        <w:gridCol w:w="748"/>
        <w:gridCol w:w="426"/>
        <w:gridCol w:w="853"/>
        <w:gridCol w:w="90"/>
        <w:gridCol w:w="488"/>
        <w:gridCol w:w="498"/>
        <w:gridCol w:w="104"/>
        <w:gridCol w:w="341"/>
        <w:gridCol w:w="250"/>
        <w:gridCol w:w="727"/>
        <w:gridCol w:w="1154"/>
        <w:gridCol w:w="233"/>
        <w:gridCol w:w="538"/>
        <w:gridCol w:w="1115"/>
        <w:gridCol w:w="403"/>
        <w:gridCol w:w="294"/>
        <w:gridCol w:w="699"/>
        <w:gridCol w:w="416"/>
        <w:gridCol w:w="1115"/>
        <w:gridCol w:w="281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5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68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00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88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800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88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133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</w:rPr>
              <w:t>Гайка М6-6Н.12Х18Н9Т ГОСТ 5915-70</w:t>
            </w:r>
          </w:p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 934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8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32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76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характеристики средств измерений</w:t>
            </w:r>
          </w:p>
        </w:tc>
        <w:tc>
          <w:tcPr>
            <w:tcW w:w="181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Подразделения,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8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76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1.Соответствие сопроводительной документации</w:t>
            </w:r>
          </w:p>
        </w:tc>
        <w:tc>
          <w:tcPr>
            <w:tcW w:w="168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68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68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68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68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68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68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68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8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68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68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68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68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168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934</w:t>
            </w: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8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внутренней резьбы</w:t>
            </w:r>
          </w:p>
        </w:tc>
        <w:tc>
          <w:tcPr>
            <w:tcW w:w="168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8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110"/>
        <w:gridCol w:w="869"/>
        <w:gridCol w:w="1154"/>
        <w:gridCol w:w="233"/>
        <w:gridCol w:w="538"/>
        <w:gridCol w:w="1115"/>
        <w:gridCol w:w="403"/>
        <w:gridCol w:w="294"/>
        <w:gridCol w:w="699"/>
        <w:gridCol w:w="416"/>
        <w:gridCol w:w="1115"/>
        <w:gridCol w:w="281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68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134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>Гайка шестигранная удлиненная              М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>6</w:t>
            </w:r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.А4-70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6334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0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0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  <w:lang w:val="en-US"/>
              </w:rPr>
              <w:t>DIN 6334</w:t>
            </w: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</w:t>
            </w:r>
            <w:r>
              <w:rPr>
                <w:sz w:val="26"/>
                <w:szCs w:val="26"/>
              </w:rPr>
              <w:t>Проверка внутренней резьбы.</w:t>
            </w: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2" w:type="dxa"/>
        <w:tblInd w:w="213" w:type="dxa"/>
        <w:tblLayout w:type="fixed"/>
        <w:tblLook w:val="0000"/>
      </w:tblPr>
      <w:tblGrid>
        <w:gridCol w:w="237"/>
        <w:gridCol w:w="611"/>
        <w:gridCol w:w="189"/>
        <w:gridCol w:w="585"/>
        <w:gridCol w:w="577"/>
        <w:gridCol w:w="47"/>
        <w:gridCol w:w="1128"/>
        <w:gridCol w:w="150"/>
        <w:gridCol w:w="749"/>
        <w:gridCol w:w="425"/>
        <w:gridCol w:w="853"/>
        <w:gridCol w:w="91"/>
        <w:gridCol w:w="488"/>
        <w:gridCol w:w="496"/>
        <w:gridCol w:w="102"/>
        <w:gridCol w:w="344"/>
        <w:gridCol w:w="247"/>
        <w:gridCol w:w="731"/>
        <w:gridCol w:w="1149"/>
        <w:gridCol w:w="236"/>
        <w:gridCol w:w="538"/>
        <w:gridCol w:w="1114"/>
        <w:gridCol w:w="404"/>
        <w:gridCol w:w="294"/>
        <w:gridCol w:w="698"/>
        <w:gridCol w:w="417"/>
        <w:gridCol w:w="1256"/>
        <w:gridCol w:w="140"/>
        <w:gridCol w:w="13"/>
        <w:gridCol w:w="781"/>
        <w:gridCol w:w="836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lastRenderedPageBreak/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5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89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89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5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135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6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  <w:rPr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</w:rPr>
              <w:t>Гайка М6-6Н.5  ГОСТ 5915-70</w:t>
            </w:r>
          </w:p>
          <w:p w:rsidR="00DA354B" w:rsidRDefault="00FA7BAA">
            <w:pPr>
              <w:tabs>
                <w:tab w:val="left" w:pos="900"/>
              </w:tabs>
            </w:pPr>
            <w:r>
              <w:rPr>
                <w:highlight w:val="green"/>
              </w:rPr>
              <w:tab/>
            </w:r>
            <w:r>
              <w:rPr>
                <w:iCs/>
                <w:sz w:val="24"/>
                <w:szCs w:val="24"/>
                <w:highlight w:val="green"/>
              </w:rPr>
              <w:t xml:space="preserve">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</w:tc>
        <w:tc>
          <w:tcPr>
            <w:tcW w:w="1630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30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30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31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76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7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76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7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76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76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76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76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</w:t>
            </w:r>
            <w:r>
              <w:rPr>
                <w:sz w:val="26"/>
                <w:szCs w:val="26"/>
              </w:rPr>
              <w:t>Проверка внутренней резьбы</w:t>
            </w: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8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lastRenderedPageBreak/>
              <w:t>ПВК</w:t>
            </w:r>
          </w:p>
        </w:tc>
        <w:tc>
          <w:tcPr>
            <w:tcW w:w="10937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7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391"/>
        <w:gridCol w:w="588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136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>Гайка М8-6Н.07Х16Н6 (или 12Х18Н9)         ГОСТ 11860-85 допускается замена на  Гайка  М8-6Н А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>2</w:t>
            </w:r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 (или А4) 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1587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61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иметь коррозии;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11860-85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lastRenderedPageBreak/>
              <w:t xml:space="preserve"> - высота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>DIN 1587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внутренней резьбы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6"/>
        <w:gridCol w:w="607"/>
        <w:gridCol w:w="191"/>
        <w:gridCol w:w="585"/>
        <w:gridCol w:w="578"/>
        <w:gridCol w:w="44"/>
        <w:gridCol w:w="1130"/>
        <w:gridCol w:w="150"/>
        <w:gridCol w:w="748"/>
        <w:gridCol w:w="425"/>
        <w:gridCol w:w="803"/>
        <w:gridCol w:w="51"/>
        <w:gridCol w:w="578"/>
        <w:gridCol w:w="496"/>
        <w:gridCol w:w="104"/>
        <w:gridCol w:w="341"/>
        <w:gridCol w:w="808"/>
        <w:gridCol w:w="171"/>
        <w:gridCol w:w="1152"/>
        <w:gridCol w:w="235"/>
        <w:gridCol w:w="538"/>
        <w:gridCol w:w="1516"/>
        <w:gridCol w:w="18"/>
        <w:gridCol w:w="418"/>
        <w:gridCol w:w="561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5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3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8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3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8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3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3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1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137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6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  <w:rPr>
                <w:shd w:val="clear" w:color="auto" w:fill="81D41A"/>
              </w:rPr>
            </w:pPr>
            <w:r>
              <w:rPr>
                <w:iCs/>
                <w:sz w:val="24"/>
                <w:szCs w:val="24"/>
                <w:shd w:val="clear" w:color="auto" w:fill="81D41A"/>
              </w:rPr>
              <w:t xml:space="preserve">Гайка шестигранная нормальная          ГОСТ </w:t>
            </w:r>
            <w:r>
              <w:rPr>
                <w:iCs/>
                <w:sz w:val="24"/>
                <w:szCs w:val="24"/>
                <w:shd w:val="clear" w:color="auto" w:fill="81D41A"/>
                <w:lang w:val="en-US"/>
              </w:rPr>
              <w:t>ISO</w:t>
            </w:r>
            <w:r>
              <w:rPr>
                <w:iCs/>
                <w:sz w:val="24"/>
                <w:szCs w:val="24"/>
                <w:shd w:val="clear" w:color="auto" w:fill="81D41A"/>
              </w:rPr>
              <w:t xml:space="preserve"> 4032-2014 М8-А3-80-12Х18Н9        (</w:t>
            </w:r>
            <w:r>
              <w:rPr>
                <w:iCs/>
                <w:sz w:val="24"/>
                <w:szCs w:val="24"/>
                <w:shd w:val="clear" w:color="auto" w:fill="81D41A"/>
                <w:lang w:val="en-US"/>
              </w:rPr>
              <w:t>AISI</w:t>
            </w:r>
            <w:r>
              <w:rPr>
                <w:iCs/>
                <w:sz w:val="24"/>
                <w:szCs w:val="24"/>
                <w:shd w:val="clear" w:color="auto" w:fill="81D41A"/>
              </w:rPr>
              <w:t xml:space="preserve"> 302)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875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30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394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30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394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</w:t>
            </w:r>
            <w:proofErr w:type="gramStart"/>
            <w:r>
              <w:rPr>
                <w:sz w:val="26"/>
                <w:szCs w:val="26"/>
              </w:rPr>
              <w:t>ь</w:t>
            </w:r>
            <w:proofErr w:type="spellEnd"/>
            <w:r>
              <w:rPr>
                <w:sz w:val="26"/>
                <w:szCs w:val="26"/>
              </w:rPr>
              <w:t>-</w:t>
            </w:r>
            <w:proofErr w:type="gramEnd"/>
            <w:r>
              <w:rPr>
                <w:sz w:val="26"/>
                <w:szCs w:val="26"/>
              </w:rPr>
              <w:t xml:space="preserve">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</w:t>
            </w:r>
            <w:r>
              <w:rPr>
                <w:sz w:val="26"/>
                <w:szCs w:val="26"/>
              </w:rPr>
              <w:t>отсутствие видимых дефектов: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</w:t>
            </w:r>
            <w:proofErr w:type="gramStart"/>
            <w:r>
              <w:rPr>
                <w:sz w:val="26"/>
                <w:szCs w:val="26"/>
              </w:rPr>
              <w:t>ь-</w:t>
            </w:r>
            <w:proofErr w:type="gram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Таблица 1, 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r>
              <w:rPr>
                <w:sz w:val="26"/>
                <w:szCs w:val="26"/>
                <w:lang w:val="en-US"/>
              </w:rPr>
              <w:t>ISO</w:t>
            </w:r>
            <w:r>
              <w:rPr>
                <w:sz w:val="26"/>
                <w:szCs w:val="26"/>
              </w:rPr>
              <w:t xml:space="preserve"> 4032-2014</w:t>
            </w: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</w:t>
            </w:r>
            <w:r>
              <w:rPr>
                <w:sz w:val="26"/>
                <w:szCs w:val="26"/>
              </w:rPr>
              <w:t>166-89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внутренней резьбы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6"/>
        <w:gridCol w:w="607"/>
        <w:gridCol w:w="191"/>
        <w:gridCol w:w="585"/>
        <w:gridCol w:w="578"/>
        <w:gridCol w:w="44"/>
        <w:gridCol w:w="1130"/>
        <w:gridCol w:w="150"/>
        <w:gridCol w:w="748"/>
        <w:gridCol w:w="425"/>
        <w:gridCol w:w="803"/>
        <w:gridCol w:w="51"/>
        <w:gridCol w:w="578"/>
        <w:gridCol w:w="496"/>
        <w:gridCol w:w="104"/>
        <w:gridCol w:w="341"/>
        <w:gridCol w:w="808"/>
        <w:gridCol w:w="171"/>
        <w:gridCol w:w="1152"/>
        <w:gridCol w:w="235"/>
        <w:gridCol w:w="538"/>
        <w:gridCol w:w="1516"/>
        <w:gridCol w:w="18"/>
        <w:gridCol w:w="418"/>
        <w:gridCol w:w="561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5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3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8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3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8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3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3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1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138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6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  <w:rPr>
                <w:shd w:val="clear" w:color="auto" w:fill="81D41A"/>
              </w:rPr>
            </w:pPr>
            <w:r>
              <w:rPr>
                <w:iCs/>
                <w:sz w:val="24"/>
                <w:szCs w:val="24"/>
                <w:shd w:val="clear" w:color="auto" w:fill="81D41A"/>
              </w:rPr>
              <w:t xml:space="preserve">Гайка шестигранная нормальная         ГОСТ </w:t>
            </w:r>
            <w:r>
              <w:rPr>
                <w:iCs/>
                <w:sz w:val="24"/>
                <w:szCs w:val="24"/>
                <w:shd w:val="clear" w:color="auto" w:fill="81D41A"/>
                <w:lang w:val="en-US"/>
              </w:rPr>
              <w:t>ISO</w:t>
            </w:r>
            <w:r>
              <w:rPr>
                <w:iCs/>
                <w:sz w:val="24"/>
                <w:szCs w:val="24"/>
                <w:shd w:val="clear" w:color="auto" w:fill="81D41A"/>
              </w:rPr>
              <w:t xml:space="preserve"> 4032-2014 М8-А3-80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875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30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394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30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394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</w:t>
            </w:r>
            <w:proofErr w:type="gramStart"/>
            <w:r>
              <w:rPr>
                <w:sz w:val="26"/>
                <w:szCs w:val="26"/>
              </w:rPr>
              <w:t>ь</w:t>
            </w:r>
            <w:proofErr w:type="spellEnd"/>
            <w:r>
              <w:rPr>
                <w:sz w:val="26"/>
                <w:szCs w:val="26"/>
              </w:rPr>
              <w:t>-</w:t>
            </w:r>
            <w:proofErr w:type="gramEnd"/>
            <w:r>
              <w:rPr>
                <w:sz w:val="26"/>
                <w:szCs w:val="26"/>
              </w:rPr>
              <w:t xml:space="preserve">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 w:right="-142"/>
            </w:pPr>
            <w:r>
              <w:rPr>
                <w:sz w:val="26"/>
                <w:szCs w:val="26"/>
              </w:rPr>
              <w:lastRenderedPageBreak/>
              <w:t xml:space="preserve">2.Внешний вид на </w:t>
            </w:r>
            <w:r>
              <w:rPr>
                <w:sz w:val="26"/>
                <w:szCs w:val="26"/>
              </w:rPr>
              <w:t>отсутствие видимых дефектов: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09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</w:t>
            </w:r>
            <w:proofErr w:type="gramStart"/>
            <w:r>
              <w:rPr>
                <w:sz w:val="26"/>
                <w:szCs w:val="26"/>
              </w:rPr>
              <w:t>ь-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</w:t>
            </w:r>
            <w:r>
              <w:rPr>
                <w:sz w:val="26"/>
                <w:szCs w:val="26"/>
                <w:lang w:val="en-US"/>
              </w:rPr>
              <w:t xml:space="preserve"> ISO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4032-2014</w:t>
            </w: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</w:t>
            </w:r>
            <w:r>
              <w:rPr>
                <w:sz w:val="26"/>
                <w:szCs w:val="26"/>
              </w:rPr>
              <w:t>166-89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внутренней резьбы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6"/>
        <w:gridCol w:w="607"/>
        <w:gridCol w:w="191"/>
        <w:gridCol w:w="585"/>
        <w:gridCol w:w="578"/>
        <w:gridCol w:w="44"/>
        <w:gridCol w:w="1130"/>
        <w:gridCol w:w="150"/>
        <w:gridCol w:w="748"/>
        <w:gridCol w:w="425"/>
        <w:gridCol w:w="803"/>
        <w:gridCol w:w="51"/>
        <w:gridCol w:w="578"/>
        <w:gridCol w:w="496"/>
        <w:gridCol w:w="104"/>
        <w:gridCol w:w="341"/>
        <w:gridCol w:w="808"/>
        <w:gridCol w:w="171"/>
        <w:gridCol w:w="1152"/>
        <w:gridCol w:w="235"/>
        <w:gridCol w:w="538"/>
        <w:gridCol w:w="1516"/>
        <w:gridCol w:w="18"/>
        <w:gridCol w:w="418"/>
        <w:gridCol w:w="561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5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3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8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3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8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3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3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1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139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6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</w:rPr>
              <w:t xml:space="preserve">Гайка шестигранная низкая                   ГОСТ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ISO</w:t>
            </w:r>
            <w:r>
              <w:rPr>
                <w:iCs/>
                <w:sz w:val="24"/>
                <w:szCs w:val="24"/>
                <w:highlight w:val="green"/>
              </w:rPr>
              <w:t xml:space="preserve"> 4035-2014 М8-7Н-А4-035</w:t>
            </w:r>
          </w:p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936, или ГОСТ 5916-70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875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30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394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30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394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1.Соответствие сопроводительной документации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</w:t>
            </w:r>
            <w:proofErr w:type="gramStart"/>
            <w:r>
              <w:rPr>
                <w:sz w:val="26"/>
                <w:szCs w:val="26"/>
              </w:rPr>
              <w:t>ь</w:t>
            </w:r>
            <w:proofErr w:type="spellEnd"/>
            <w:r>
              <w:rPr>
                <w:sz w:val="26"/>
                <w:szCs w:val="26"/>
              </w:rPr>
              <w:t>-</w:t>
            </w:r>
            <w:proofErr w:type="gramEnd"/>
            <w:r>
              <w:rPr>
                <w:sz w:val="26"/>
                <w:szCs w:val="26"/>
              </w:rPr>
              <w:t xml:space="preserve">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</w:t>
            </w:r>
            <w:r>
              <w:rPr>
                <w:sz w:val="26"/>
                <w:szCs w:val="26"/>
              </w:rPr>
              <w:t>отсутствие видимых дефектов: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</w:t>
            </w:r>
            <w:proofErr w:type="gramStart"/>
            <w:r>
              <w:rPr>
                <w:sz w:val="26"/>
                <w:szCs w:val="26"/>
              </w:rPr>
              <w:t>ь-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r>
              <w:rPr>
                <w:sz w:val="26"/>
                <w:szCs w:val="26"/>
                <w:lang w:val="en-US"/>
              </w:rPr>
              <w:t>ISO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4035-2014</w:t>
            </w: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936 или</w:t>
            </w: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r>
              <w:rPr>
                <w:iCs/>
                <w:sz w:val="24"/>
                <w:szCs w:val="24"/>
              </w:rPr>
              <w:t>5916-70</w:t>
            </w: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внутренней резьбы</w:t>
            </w: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7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03"/>
        <w:gridCol w:w="50"/>
        <w:gridCol w:w="579"/>
        <w:gridCol w:w="496"/>
        <w:gridCol w:w="105"/>
        <w:gridCol w:w="341"/>
        <w:gridCol w:w="808"/>
        <w:gridCol w:w="170"/>
        <w:gridCol w:w="1152"/>
        <w:gridCol w:w="234"/>
        <w:gridCol w:w="538"/>
        <w:gridCol w:w="1395"/>
        <w:gridCol w:w="123"/>
        <w:gridCol w:w="433"/>
        <w:gridCol w:w="561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140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  <w:rPr>
                <w:shd w:val="clear" w:color="auto" w:fill="81D41A"/>
              </w:rPr>
            </w:pPr>
            <w:r>
              <w:rPr>
                <w:iCs/>
                <w:sz w:val="24"/>
                <w:szCs w:val="24"/>
                <w:shd w:val="clear" w:color="auto" w:fill="81D41A"/>
              </w:rPr>
              <w:t xml:space="preserve">Гайка шестигранная нормальная                   ГОСТ </w:t>
            </w:r>
            <w:r>
              <w:rPr>
                <w:iCs/>
                <w:sz w:val="24"/>
                <w:szCs w:val="24"/>
                <w:shd w:val="clear" w:color="auto" w:fill="81D41A"/>
                <w:lang w:val="en-US"/>
              </w:rPr>
              <w:t>ISO</w:t>
            </w:r>
            <w:r>
              <w:rPr>
                <w:iCs/>
                <w:sz w:val="24"/>
                <w:szCs w:val="24"/>
                <w:shd w:val="clear" w:color="auto" w:fill="81D41A"/>
              </w:rPr>
              <w:t xml:space="preserve"> 4032-2014 М8-7Н-А4-70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8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3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3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3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3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3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3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</w:t>
            </w:r>
            <w:proofErr w:type="gramStart"/>
            <w:r>
              <w:rPr>
                <w:sz w:val="26"/>
                <w:szCs w:val="26"/>
              </w:rPr>
              <w:t>ь</w:t>
            </w:r>
            <w:proofErr w:type="spellEnd"/>
            <w:r>
              <w:rPr>
                <w:sz w:val="26"/>
                <w:szCs w:val="26"/>
              </w:rPr>
              <w:t>-</w:t>
            </w:r>
            <w:proofErr w:type="gramEnd"/>
            <w:r>
              <w:rPr>
                <w:sz w:val="26"/>
                <w:szCs w:val="26"/>
              </w:rPr>
              <w:t xml:space="preserve">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</w:t>
            </w:r>
            <w:r>
              <w:rPr>
                <w:sz w:val="26"/>
                <w:szCs w:val="26"/>
              </w:rPr>
              <w:t>отсутствие видимых дефектов:</w:t>
            </w:r>
          </w:p>
        </w:tc>
        <w:tc>
          <w:tcPr>
            <w:tcW w:w="23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3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3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23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09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3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</w:t>
            </w:r>
            <w:proofErr w:type="gramStart"/>
            <w:r>
              <w:rPr>
                <w:sz w:val="26"/>
                <w:szCs w:val="26"/>
              </w:rPr>
              <w:t>ь-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3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3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3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3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r>
              <w:rPr>
                <w:sz w:val="26"/>
                <w:szCs w:val="26"/>
                <w:lang w:val="en-US"/>
              </w:rPr>
              <w:t>ISO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4032-2014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23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</w:t>
            </w:r>
            <w:r>
              <w:rPr>
                <w:sz w:val="26"/>
                <w:szCs w:val="26"/>
              </w:rPr>
              <w:t>166-89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внутренней резьбы</w:t>
            </w:r>
          </w:p>
        </w:tc>
        <w:tc>
          <w:tcPr>
            <w:tcW w:w="23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7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53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78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389"/>
        <w:gridCol w:w="589"/>
        <w:gridCol w:w="1152"/>
        <w:gridCol w:w="234"/>
        <w:gridCol w:w="538"/>
        <w:gridCol w:w="978"/>
        <w:gridCol w:w="540"/>
        <w:gridCol w:w="435"/>
        <w:gridCol w:w="55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lastRenderedPageBreak/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141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  <w:rPr>
                <w:sz w:val="24"/>
              </w:rPr>
            </w:pPr>
            <w:r>
              <w:rPr>
                <w:iCs/>
                <w:sz w:val="24"/>
                <w:szCs w:val="24"/>
                <w:highlight w:val="green"/>
              </w:rPr>
              <w:t>Гайка М8-6Н.12.12Х18Н9 (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AISI</w:t>
            </w:r>
            <w:r>
              <w:rPr>
                <w:iCs/>
                <w:sz w:val="24"/>
                <w:szCs w:val="24"/>
                <w:highlight w:val="green"/>
              </w:rPr>
              <w:t xml:space="preserve"> 302)                   ГОСТ 15525-70 или Гайка М8.А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>2</w:t>
            </w:r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           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6330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5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91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91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94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7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15525-70</w:t>
            </w: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6330</w:t>
            </w: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внутренней резьбы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94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389"/>
        <w:gridCol w:w="589"/>
        <w:gridCol w:w="1152"/>
        <w:gridCol w:w="234"/>
        <w:gridCol w:w="538"/>
        <w:gridCol w:w="1116"/>
        <w:gridCol w:w="402"/>
        <w:gridCol w:w="155"/>
        <w:gridCol w:w="83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142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Гайка М8-6Н.5  12Х18Н9</w:t>
            </w:r>
          </w:p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ГОСТ 11860-85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5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2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ГОСТ 11860-85</w:t>
            </w: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внутренней резьбы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250"/>
        <w:gridCol w:w="729"/>
        <w:gridCol w:w="1153"/>
        <w:gridCol w:w="234"/>
        <w:gridCol w:w="538"/>
        <w:gridCol w:w="1115"/>
        <w:gridCol w:w="401"/>
        <w:gridCol w:w="435"/>
        <w:gridCol w:w="55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143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</w:rPr>
              <w:t>Гайка М8-6Н.5.12Х18Н9Т</w:t>
            </w:r>
          </w:p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</w:rPr>
              <w:t>ГОСТ 5915-70 или Гайка М8.А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>2</w:t>
            </w:r>
            <w:proofErr w:type="gramEnd"/>
          </w:p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32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7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7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- размер под ключ;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934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внутренней резьбы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391"/>
        <w:gridCol w:w="588"/>
        <w:gridCol w:w="1153"/>
        <w:gridCol w:w="234"/>
        <w:gridCol w:w="538"/>
        <w:gridCol w:w="1115"/>
        <w:gridCol w:w="401"/>
        <w:gridCol w:w="435"/>
        <w:gridCol w:w="55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.  </w:t>
            </w:r>
            <w:r>
              <w:rPr>
                <w:i/>
                <w:iCs/>
                <w:sz w:val="22"/>
                <w:szCs w:val="22"/>
              </w:rPr>
              <w:t>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144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</w:rPr>
              <w:t>Гайка М8-7Н.6.12Х18Н9 ГОСТ 15525-70</w:t>
            </w:r>
          </w:p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>или  Гайка М8.А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>2</w:t>
            </w:r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6330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61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15525-70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6330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внутренней резьбы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250"/>
        <w:gridCol w:w="729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145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</w:rPr>
              <w:t>Гайка М8-6Н.5  12Х18Н9Т</w:t>
            </w:r>
          </w:p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>ГОСТ 5915-70 или  Гайка М8.А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>2</w:t>
            </w:r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32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7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7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934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внутренней резьбы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250"/>
        <w:gridCol w:w="729"/>
        <w:gridCol w:w="1153"/>
        <w:gridCol w:w="234"/>
        <w:gridCol w:w="538"/>
        <w:gridCol w:w="1115"/>
        <w:gridCol w:w="401"/>
        <w:gridCol w:w="435"/>
        <w:gridCol w:w="55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146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>
              <w:rPr>
                <w:iCs/>
                <w:sz w:val="24"/>
                <w:szCs w:val="24"/>
                <w:highlight w:val="green"/>
              </w:rPr>
              <w:t>Гайка М8-6Н. 12Х18Н9Т</w:t>
            </w:r>
          </w:p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>ГОСТ 5915-70 или  Гайка М8.А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>2</w:t>
            </w:r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32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7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Подразделения,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7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1.Соответствие сопроводительной документации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934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внутренней резьбы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250"/>
        <w:gridCol w:w="729"/>
        <w:gridCol w:w="807"/>
        <w:gridCol w:w="580"/>
        <w:gridCol w:w="260"/>
        <w:gridCol w:w="1393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147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601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rPr>
                <w:sz w:val="24"/>
              </w:rPr>
            </w:pPr>
            <w:r>
              <w:rPr>
                <w:iCs/>
                <w:sz w:val="24"/>
                <w:szCs w:val="24"/>
                <w:highlight w:val="green"/>
              </w:rPr>
              <w:t>Гайка М8-6Н. 12Х18Н9Т ГОСТ 5931-70 (или Гайка высокая шестигранная М8.А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>2</w:t>
            </w:r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 (или А4)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6330 или  Гайка М8.А2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6330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01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01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32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7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7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6330</w:t>
            </w: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внутренней резьбы.</w:t>
            </w: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7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7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391"/>
        <w:gridCol w:w="588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lastRenderedPageBreak/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148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  <w:rPr>
                <w:sz w:val="24"/>
              </w:rPr>
            </w:pPr>
            <w:r>
              <w:rPr>
                <w:iCs/>
                <w:sz w:val="24"/>
                <w:szCs w:val="24"/>
                <w:highlight w:val="green"/>
              </w:rPr>
              <w:t xml:space="preserve">Гайка М10-6Н.12.016  ГОСТ 15525-70      или  Гайка М10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6330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61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ГОСТ 15525-70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6330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внутренней резьбы.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lastRenderedPageBreak/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05"/>
        <w:gridCol w:w="50"/>
        <w:gridCol w:w="577"/>
        <w:gridCol w:w="498"/>
        <w:gridCol w:w="103"/>
        <w:gridCol w:w="341"/>
        <w:gridCol w:w="808"/>
        <w:gridCol w:w="170"/>
        <w:gridCol w:w="1154"/>
        <w:gridCol w:w="234"/>
        <w:gridCol w:w="537"/>
        <w:gridCol w:w="1517"/>
        <w:gridCol w:w="18"/>
        <w:gridCol w:w="556"/>
        <w:gridCol w:w="422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2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149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6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Гайка шестигранная нормальная                   ГОСТ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ISO</w:t>
            </w:r>
            <w:r>
              <w:rPr>
                <w:iCs/>
                <w:sz w:val="24"/>
                <w:szCs w:val="24"/>
                <w:highlight w:val="green"/>
              </w:rPr>
              <w:t xml:space="preserve"> 4032-2014 М10-7Н-А4-70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К </w:t>
            </w:r>
            <w:r>
              <w:rPr>
                <w:szCs w:val="28"/>
              </w:rPr>
              <w:t>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87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30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393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37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30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393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237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37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37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</w:t>
            </w:r>
            <w:proofErr w:type="gramStart"/>
            <w:r>
              <w:rPr>
                <w:sz w:val="26"/>
                <w:szCs w:val="26"/>
              </w:rPr>
              <w:t>ь</w:t>
            </w:r>
            <w:proofErr w:type="spellEnd"/>
            <w:r>
              <w:rPr>
                <w:sz w:val="26"/>
                <w:szCs w:val="26"/>
              </w:rPr>
              <w:t>-</w:t>
            </w:r>
            <w:proofErr w:type="gramEnd"/>
            <w:r>
              <w:rPr>
                <w:sz w:val="26"/>
                <w:szCs w:val="26"/>
              </w:rPr>
              <w:t xml:space="preserve">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</w:t>
            </w:r>
            <w:r>
              <w:rPr>
                <w:sz w:val="26"/>
                <w:szCs w:val="26"/>
              </w:rPr>
              <w:t>отсутствие видимых дефектов:</w:t>
            </w:r>
          </w:p>
        </w:tc>
        <w:tc>
          <w:tcPr>
            <w:tcW w:w="237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37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37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237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96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237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1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7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</w:t>
            </w:r>
            <w:proofErr w:type="gramStart"/>
            <w:r>
              <w:rPr>
                <w:sz w:val="26"/>
                <w:szCs w:val="26"/>
              </w:rPr>
              <w:t>ь-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37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37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237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237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r>
              <w:rPr>
                <w:sz w:val="26"/>
                <w:szCs w:val="26"/>
                <w:lang w:val="en-US"/>
              </w:rPr>
              <w:t>ISO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4032-2014</w:t>
            </w: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lastRenderedPageBreak/>
              <w:t xml:space="preserve"> - высота.</w:t>
            </w:r>
          </w:p>
        </w:tc>
        <w:tc>
          <w:tcPr>
            <w:tcW w:w="237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7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внутренней резьбы.</w:t>
            </w:r>
          </w:p>
        </w:tc>
        <w:tc>
          <w:tcPr>
            <w:tcW w:w="237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7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3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39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19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095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6"/>
        <w:gridCol w:w="605"/>
        <w:gridCol w:w="191"/>
        <w:gridCol w:w="587"/>
        <w:gridCol w:w="577"/>
        <w:gridCol w:w="43"/>
        <w:gridCol w:w="1130"/>
        <w:gridCol w:w="150"/>
        <w:gridCol w:w="749"/>
        <w:gridCol w:w="425"/>
        <w:gridCol w:w="803"/>
        <w:gridCol w:w="50"/>
        <w:gridCol w:w="579"/>
        <w:gridCol w:w="497"/>
        <w:gridCol w:w="104"/>
        <w:gridCol w:w="341"/>
        <w:gridCol w:w="947"/>
        <w:gridCol w:w="32"/>
        <w:gridCol w:w="1152"/>
        <w:gridCol w:w="235"/>
        <w:gridCol w:w="538"/>
        <w:gridCol w:w="1516"/>
        <w:gridCol w:w="18"/>
        <w:gridCol w:w="418"/>
        <w:gridCol w:w="561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4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5" w:type="dxa"/>
            <w:gridSpan w:val="8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3" w:type="dxa"/>
            <w:gridSpan w:val="10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3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3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3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1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150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6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highlight w:val="green"/>
              </w:rPr>
              <w:t xml:space="preserve">Гайка шестигранная нормальная                   ГОСТ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ISO</w:t>
            </w:r>
            <w:r>
              <w:rPr>
                <w:iCs/>
                <w:sz w:val="24"/>
                <w:szCs w:val="24"/>
                <w:highlight w:val="green"/>
              </w:rPr>
              <w:t xml:space="preserve"> 4032-2014 М10-А3-80 12Х18Н9Т (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AISI</w:t>
            </w:r>
            <w:r>
              <w:rPr>
                <w:iCs/>
                <w:sz w:val="24"/>
                <w:szCs w:val="24"/>
                <w:highlight w:val="green"/>
              </w:rPr>
              <w:t xml:space="preserve"> 302)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  <w:p w:rsidR="00DA354B" w:rsidRDefault="00DA354B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8014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91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394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51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91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394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251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9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64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51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9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51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</w:t>
            </w:r>
            <w:proofErr w:type="gramStart"/>
            <w:r>
              <w:rPr>
                <w:sz w:val="26"/>
                <w:szCs w:val="26"/>
              </w:rPr>
              <w:t>ь</w:t>
            </w:r>
            <w:proofErr w:type="spellEnd"/>
            <w:r>
              <w:rPr>
                <w:sz w:val="26"/>
                <w:szCs w:val="26"/>
              </w:rPr>
              <w:t>-</w:t>
            </w:r>
            <w:proofErr w:type="gramEnd"/>
            <w:r>
              <w:rPr>
                <w:sz w:val="26"/>
                <w:szCs w:val="26"/>
              </w:rPr>
              <w:t xml:space="preserve">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</w:t>
            </w:r>
            <w:r>
              <w:rPr>
                <w:sz w:val="26"/>
                <w:szCs w:val="26"/>
              </w:rPr>
              <w:t>отсутствие видимых дефектов:</w:t>
            </w:r>
          </w:p>
        </w:tc>
        <w:tc>
          <w:tcPr>
            <w:tcW w:w="251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51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51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251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96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251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51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</w:t>
            </w:r>
            <w:proofErr w:type="gramStart"/>
            <w:r>
              <w:rPr>
                <w:sz w:val="26"/>
                <w:szCs w:val="26"/>
              </w:rPr>
              <w:t>ь-</w:t>
            </w:r>
            <w:proofErr w:type="gram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51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51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251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49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251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ГОСТ </w:t>
            </w:r>
            <w:r>
              <w:rPr>
                <w:sz w:val="26"/>
                <w:szCs w:val="26"/>
                <w:lang w:val="en-US"/>
              </w:rPr>
              <w:t>ISO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4032-2014</w:t>
            </w:r>
          </w:p>
        </w:tc>
        <w:tc>
          <w:tcPr>
            <w:tcW w:w="349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251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49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 внутренней резьбы.</w:t>
            </w:r>
          </w:p>
        </w:tc>
        <w:tc>
          <w:tcPr>
            <w:tcW w:w="251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6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51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39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1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4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530"/>
        <w:gridCol w:w="449"/>
        <w:gridCol w:w="1153"/>
        <w:gridCol w:w="234"/>
        <w:gridCol w:w="538"/>
        <w:gridCol w:w="1115"/>
        <w:gridCol w:w="401"/>
        <w:gridCol w:w="435"/>
        <w:gridCol w:w="55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1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>Шайба С.5.12Х18Н9Т ГОСТ 11371-78     или Шайба 5.А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>2</w:t>
            </w:r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125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60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125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</w:t>
            </w:r>
            <w:r>
              <w:rPr>
                <w:sz w:val="26"/>
                <w:szCs w:val="26"/>
              </w:rPr>
              <w:t>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05"/>
        <w:gridCol w:w="50"/>
        <w:gridCol w:w="577"/>
        <w:gridCol w:w="498"/>
        <w:gridCol w:w="103"/>
        <w:gridCol w:w="341"/>
        <w:gridCol w:w="391"/>
        <w:gridCol w:w="588"/>
        <w:gridCol w:w="1153"/>
        <w:gridCol w:w="234"/>
        <w:gridCol w:w="538"/>
        <w:gridCol w:w="1115"/>
        <w:gridCol w:w="401"/>
        <w:gridCol w:w="435"/>
        <w:gridCol w:w="55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2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>Шайба А.5.01.12Х18Н9Т (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AISI</w:t>
            </w:r>
            <w:r>
              <w:rPr>
                <w:iCs/>
                <w:sz w:val="24"/>
                <w:szCs w:val="24"/>
                <w:highlight w:val="green"/>
              </w:rPr>
              <w:t xml:space="preserve"> 302)       ГОСТ 11371-78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125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61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Подразделения,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6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1.Соответствие сопроводительной документации.</w:t>
            </w:r>
          </w:p>
        </w:tc>
        <w:tc>
          <w:tcPr>
            <w:tcW w:w="196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96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96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96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6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96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6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96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6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6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6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6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125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</w:t>
            </w:r>
            <w:r>
              <w:rPr>
                <w:sz w:val="26"/>
                <w:szCs w:val="26"/>
              </w:rPr>
              <w:t>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501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05"/>
        <w:gridCol w:w="50"/>
        <w:gridCol w:w="577"/>
        <w:gridCol w:w="498"/>
        <w:gridCol w:w="103"/>
        <w:gridCol w:w="341"/>
        <w:gridCol w:w="530"/>
        <w:gridCol w:w="450"/>
        <w:gridCol w:w="1152"/>
        <w:gridCol w:w="234"/>
        <w:gridCol w:w="538"/>
        <w:gridCol w:w="1116"/>
        <w:gridCol w:w="402"/>
        <w:gridCol w:w="155"/>
        <w:gridCol w:w="83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Шайба С.5.02.099 ГОСТ 11371-78            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125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59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9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9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>DIN</w:t>
            </w:r>
            <w:r>
              <w:rPr>
                <w:sz w:val="26"/>
                <w:szCs w:val="26"/>
              </w:rPr>
              <w:t xml:space="preserve"> 125</w:t>
            </w: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</w:t>
            </w:r>
            <w:r>
              <w:rPr>
                <w:sz w:val="26"/>
                <w:szCs w:val="26"/>
              </w:rPr>
              <w:t>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530"/>
        <w:gridCol w:w="450"/>
        <w:gridCol w:w="1152"/>
        <w:gridCol w:w="234"/>
        <w:gridCol w:w="538"/>
        <w:gridCol w:w="1116"/>
        <w:gridCol w:w="402"/>
        <w:gridCol w:w="155"/>
        <w:gridCol w:w="83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lastRenderedPageBreak/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.  Гарантийный срок </w:t>
            </w:r>
            <w:r>
              <w:rPr>
                <w:i/>
                <w:iCs/>
                <w:sz w:val="24"/>
                <w:szCs w:val="24"/>
              </w:rPr>
              <w:t>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>Шайба С.6  12Х18Н9Т  ГОСТ 11371-78   или Шайба 6.А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>2</w:t>
            </w:r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125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59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9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докуме</w:t>
            </w:r>
            <w:proofErr w:type="gramStart"/>
            <w:r>
              <w:rPr>
                <w:iCs/>
                <w:sz w:val="24"/>
                <w:szCs w:val="24"/>
              </w:rPr>
              <w:t>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proofErr w:type="gramEnd"/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</w:p>
        </w:tc>
        <w:tc>
          <w:tcPr>
            <w:tcW w:w="349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</w:t>
            </w:r>
            <w:r>
              <w:rPr>
                <w:sz w:val="26"/>
                <w:szCs w:val="26"/>
              </w:rPr>
              <w:t>отсутствие видимых дефектов: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125</w:t>
            </w: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389"/>
        <w:gridCol w:w="589"/>
        <w:gridCol w:w="1152"/>
        <w:gridCol w:w="234"/>
        <w:gridCol w:w="538"/>
        <w:gridCol w:w="1116"/>
        <w:gridCol w:w="402"/>
        <w:gridCol w:w="155"/>
        <w:gridCol w:w="83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proofErr w:type="spellStart"/>
            <w:r>
              <w:rPr>
                <w:szCs w:val="28"/>
              </w:rPr>
              <w:t>5</w:t>
            </w:r>
            <w:proofErr w:type="spellEnd"/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А.6.01.059  ГОСТ 10450-78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5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2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lastRenderedPageBreak/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10450-78</w:t>
            </w: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391"/>
        <w:gridCol w:w="588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6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С.6.02.099 ГОСТ 11371-78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61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530"/>
        <w:gridCol w:w="449"/>
        <w:gridCol w:w="1153"/>
        <w:gridCol w:w="234"/>
        <w:gridCol w:w="538"/>
        <w:gridCol w:w="1115"/>
        <w:gridCol w:w="401"/>
        <w:gridCol w:w="157"/>
        <w:gridCol w:w="838"/>
        <w:gridCol w:w="416"/>
        <w:gridCol w:w="1115"/>
        <w:gridCol w:w="281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7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6.30Х13 ГОСТ 6402-70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60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6402-70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6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530"/>
        <w:gridCol w:w="449"/>
        <w:gridCol w:w="1153"/>
        <w:gridCol w:w="234"/>
        <w:gridCol w:w="538"/>
        <w:gridCol w:w="1115"/>
        <w:gridCol w:w="401"/>
        <w:gridCol w:w="435"/>
        <w:gridCol w:w="55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158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6.12Х18Н9Т  ГОСТ 6958-78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60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 xml:space="preserve">или требуемые </w:t>
            </w:r>
            <w:r>
              <w:rPr>
                <w:iCs/>
                <w:sz w:val="24"/>
                <w:szCs w:val="24"/>
              </w:rPr>
              <w:lastRenderedPageBreak/>
              <w:t>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Подразделения,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1.Соответствие сопроводительной документации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6958-78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8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3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391"/>
        <w:gridCol w:w="588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159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lastRenderedPageBreak/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8.65Г 096 ГОСТ 6402-70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61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6402-70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lastRenderedPageBreak/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391"/>
        <w:gridCol w:w="588"/>
        <w:gridCol w:w="1153"/>
        <w:gridCol w:w="234"/>
        <w:gridCol w:w="538"/>
        <w:gridCol w:w="1115"/>
        <w:gridCol w:w="401"/>
        <w:gridCol w:w="157"/>
        <w:gridCol w:w="838"/>
        <w:gridCol w:w="416"/>
        <w:gridCol w:w="1115"/>
        <w:gridCol w:w="281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160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8.12Х18Н9Т  ГОСТ 6958-78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61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2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6958-78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6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DA354B">
      <w:pPr>
        <w:ind w:right="-60"/>
        <w:rPr>
          <w:sz w:val="24"/>
        </w:rPr>
      </w:pP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391"/>
        <w:gridCol w:w="588"/>
        <w:gridCol w:w="1153"/>
        <w:gridCol w:w="234"/>
        <w:gridCol w:w="538"/>
        <w:gridCol w:w="1115"/>
        <w:gridCol w:w="401"/>
        <w:gridCol w:w="157"/>
        <w:gridCol w:w="838"/>
        <w:gridCol w:w="416"/>
        <w:gridCol w:w="1115"/>
        <w:gridCol w:w="281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161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Шайба С.8. 12Х18Н9Т  ГОСТ 11371-78  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125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61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2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2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lastRenderedPageBreak/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2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69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09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530"/>
        <w:gridCol w:w="449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162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С.8.02.099 ГОСТ 11371-78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60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530"/>
        <w:gridCol w:w="449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163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Шайба 8.12Х18Н9Т  ГОСТ 6958-78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9021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60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6958-78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530"/>
        <w:gridCol w:w="450"/>
        <w:gridCol w:w="1152"/>
        <w:gridCol w:w="234"/>
        <w:gridCol w:w="538"/>
        <w:gridCol w:w="1116"/>
        <w:gridCol w:w="402"/>
        <w:gridCol w:w="155"/>
        <w:gridCol w:w="83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164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Шайба 8.03.059  ГОСТ 6958-78               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9021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59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9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 xml:space="preserve">или требуемые </w:t>
            </w:r>
            <w:r>
              <w:rPr>
                <w:iCs/>
                <w:sz w:val="24"/>
                <w:szCs w:val="24"/>
              </w:rPr>
              <w:lastRenderedPageBreak/>
              <w:t>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Подразделения,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9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1.Соответствие сопроводительной документации.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6958-78</w:t>
            </w: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389"/>
        <w:gridCol w:w="589"/>
        <w:gridCol w:w="1152"/>
        <w:gridCol w:w="234"/>
        <w:gridCol w:w="538"/>
        <w:gridCol w:w="1116"/>
        <w:gridCol w:w="402"/>
        <w:gridCol w:w="155"/>
        <w:gridCol w:w="83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165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lastRenderedPageBreak/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8.65Г 016 ГОСТ 6402-70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59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2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6402-70</w:t>
            </w: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lastRenderedPageBreak/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530"/>
        <w:gridCol w:w="450"/>
        <w:gridCol w:w="1152"/>
        <w:gridCol w:w="234"/>
        <w:gridCol w:w="538"/>
        <w:gridCol w:w="1116"/>
        <w:gridCol w:w="402"/>
        <w:gridCol w:w="155"/>
        <w:gridCol w:w="83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166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Шайба 8.30Х13  ГОСТ 6402-70                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127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59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9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9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2.Внешний вид на отсутствие</w:t>
            </w:r>
            <w:r>
              <w:rPr>
                <w:sz w:val="26"/>
                <w:szCs w:val="26"/>
              </w:rPr>
              <w:t xml:space="preserve"> видимых дефектов: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3. Размерные характеристики изделий должны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6402-70</w:t>
            </w: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530"/>
        <w:gridCol w:w="450"/>
        <w:gridCol w:w="1152"/>
        <w:gridCol w:w="234"/>
        <w:gridCol w:w="538"/>
        <w:gridCol w:w="1116"/>
        <w:gridCol w:w="402"/>
        <w:gridCol w:w="155"/>
        <w:gridCol w:w="83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167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Шайба 10.65Г 016 ГОСТ 6402-70            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127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59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9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9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- внутренний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6402-70</w:t>
            </w: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530"/>
        <w:gridCol w:w="449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168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Шайба 10.65Г 096 ГОСТ 6402-70             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127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60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lastRenderedPageBreak/>
              <w:t xml:space="preserve"> - покрытие должно соответствовать КД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6402-70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2"/>
        <w:gridCol w:w="585"/>
        <w:gridCol w:w="579"/>
        <w:gridCol w:w="43"/>
        <w:gridCol w:w="1130"/>
        <w:gridCol w:w="150"/>
        <w:gridCol w:w="747"/>
        <w:gridCol w:w="425"/>
        <w:gridCol w:w="855"/>
        <w:gridCol w:w="90"/>
        <w:gridCol w:w="487"/>
        <w:gridCol w:w="498"/>
        <w:gridCol w:w="103"/>
        <w:gridCol w:w="341"/>
        <w:gridCol w:w="391"/>
        <w:gridCol w:w="588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4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169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10.03.059  ГОСТ 6958-78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461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6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6958-78</w:t>
            </w: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530"/>
        <w:gridCol w:w="449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170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С.10.01.059 ГОСТ 11371-78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60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 xml:space="preserve">или требуемые </w:t>
            </w:r>
            <w:r>
              <w:rPr>
                <w:iCs/>
                <w:sz w:val="24"/>
                <w:szCs w:val="24"/>
              </w:rPr>
              <w:lastRenderedPageBreak/>
              <w:t>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Подразделения,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1.Соответствие сопроводительной документации.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530"/>
        <w:gridCol w:w="449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171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lastRenderedPageBreak/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Шайба С.10.02.099 ГОСТ 11371-78          или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125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60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110"/>
        <w:gridCol w:w="869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172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>Шпилька резьбовая М6х60 сталь А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>2</w:t>
            </w:r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      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975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0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0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</w:t>
            </w:r>
            <w:r>
              <w:rPr>
                <w:sz w:val="26"/>
                <w:szCs w:val="26"/>
              </w:rPr>
              <w:t xml:space="preserve"> Размерные характеристики изделий должны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длина резьбы;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  <w:lang w:val="en-US"/>
              </w:rPr>
              <w:t>DIN 975</w:t>
            </w: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Проверка</w:t>
            </w:r>
            <w:r>
              <w:rPr>
                <w:sz w:val="26"/>
                <w:szCs w:val="26"/>
              </w:rPr>
              <w:t xml:space="preserve"> наружной резьбы.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110"/>
        <w:gridCol w:w="869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173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>Шпилька резьбовая М8х95 сталь А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>2</w:t>
            </w:r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       (или А4)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975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0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0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2.Внешний вид на отсутствие</w:t>
            </w:r>
            <w:r>
              <w:rPr>
                <w:sz w:val="26"/>
                <w:szCs w:val="26"/>
              </w:rPr>
              <w:t xml:space="preserve"> видимых дефектов: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3. Размерные характеристики изделий должны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длина резьбы;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lastRenderedPageBreak/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  <w:lang w:val="en-US"/>
              </w:rPr>
              <w:t>DIN 975</w:t>
            </w: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</w:t>
            </w:r>
            <w:r>
              <w:rPr>
                <w:sz w:val="26"/>
                <w:szCs w:val="26"/>
              </w:rPr>
              <w:t>Проверка наружной резьбы.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110"/>
        <w:gridCol w:w="870"/>
        <w:gridCol w:w="1152"/>
        <w:gridCol w:w="234"/>
        <w:gridCol w:w="538"/>
        <w:gridCol w:w="1116"/>
        <w:gridCol w:w="402"/>
        <w:gridCol w:w="994"/>
        <w:gridCol w:w="415"/>
        <w:gridCol w:w="1398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7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4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4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174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2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5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proofErr w:type="spellStart"/>
            <w:r>
              <w:rPr>
                <w:iCs/>
                <w:sz w:val="24"/>
                <w:szCs w:val="24"/>
                <w:highlight w:val="green"/>
              </w:rPr>
              <w:t>Шуруп-саморез</w:t>
            </w:r>
            <w:proofErr w:type="spellEnd"/>
            <w:r>
              <w:rPr>
                <w:iCs/>
                <w:sz w:val="24"/>
                <w:szCs w:val="24"/>
                <w:highlight w:val="green"/>
              </w:rPr>
              <w:t xml:space="preserve"> с полукруглой головкой    с буртиком 4,2х13. А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>2</w:t>
            </w:r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 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968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1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1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1.Наличие сертификата соответствия.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</w:t>
            </w:r>
            <w:r>
              <w:rPr>
                <w:sz w:val="26"/>
                <w:szCs w:val="26"/>
              </w:rPr>
              <w:t>дефектов: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 иметь коррозии;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соответствовать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968: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Ø 4,2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L=13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968</w:t>
            </w: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5082" w:type="dxa"/>
            <w:gridSpan w:val="27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110"/>
        <w:gridCol w:w="869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175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rPr>
                <w:iCs/>
                <w:sz w:val="24"/>
                <w:szCs w:val="24"/>
                <w:highlight w:val="green"/>
              </w:rPr>
            </w:pPr>
            <w:proofErr w:type="spellStart"/>
            <w:r>
              <w:rPr>
                <w:iCs/>
                <w:sz w:val="24"/>
                <w:szCs w:val="24"/>
                <w:highlight w:val="green"/>
              </w:rPr>
              <w:t>Саморез</w:t>
            </w:r>
            <w:proofErr w:type="spellEnd"/>
            <w:r>
              <w:rPr>
                <w:iCs/>
                <w:sz w:val="24"/>
                <w:szCs w:val="24"/>
                <w:highlight w:val="green"/>
              </w:rPr>
              <w:t xml:space="preserve"> 4,2х13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7982, тип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 xml:space="preserve"> С</w:t>
            </w:r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, потайная  головка, шлиц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PH</w:t>
            </w:r>
            <w:r>
              <w:rPr>
                <w:iCs/>
                <w:sz w:val="24"/>
                <w:szCs w:val="24"/>
                <w:highlight w:val="green"/>
              </w:rPr>
              <w:t>, нержавеющая сталь А2</w:t>
            </w:r>
          </w:p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</w:pPr>
            <w:r>
              <w:rPr>
                <w:iCs/>
                <w:sz w:val="24"/>
                <w:szCs w:val="24"/>
                <w:highlight w:val="green"/>
              </w:rPr>
              <w:t xml:space="preserve">арт. </w:t>
            </w:r>
            <w:r>
              <w:rPr>
                <w:iCs/>
                <w:sz w:val="24"/>
                <w:szCs w:val="24"/>
                <w:highlight w:val="green"/>
              </w:rPr>
              <w:t>44430420132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0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0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1.Наличие сертификата соответствия.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</w:t>
            </w:r>
            <w:r>
              <w:rPr>
                <w:sz w:val="26"/>
                <w:szCs w:val="26"/>
              </w:rPr>
              <w:t>дефектов: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lastRenderedPageBreak/>
              <w:t xml:space="preserve"> - не допускаются механические повреждения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 иметь коррозии;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соответствовать </w:t>
            </w:r>
            <w:r>
              <w:rPr>
                <w:sz w:val="26"/>
                <w:szCs w:val="26"/>
                <w:lang w:val="en-US"/>
              </w:rPr>
              <w:t>DIN 7982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Ø 4,2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L=13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  <w:lang w:val="en-US"/>
              </w:rPr>
              <w:t>DIN 7982</w:t>
            </w: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110"/>
        <w:gridCol w:w="869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176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Заклепка вытяжная со стандартным бортиком 4,0х11,0 мм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Al</w:t>
            </w:r>
            <w:r>
              <w:rPr>
                <w:iCs/>
                <w:sz w:val="24"/>
                <w:szCs w:val="24"/>
                <w:highlight w:val="green"/>
              </w:rPr>
              <w:t>/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St</w:t>
            </w:r>
            <w:r>
              <w:rPr>
                <w:iCs/>
                <w:sz w:val="24"/>
                <w:szCs w:val="24"/>
                <w:highlight w:val="green"/>
              </w:rPr>
              <w:t xml:space="preserve">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7337      арт. 01110004011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К </w:t>
            </w:r>
            <w:r>
              <w:rPr>
                <w:szCs w:val="28"/>
              </w:rPr>
              <w:t>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8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0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0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 w:rsidP="00DA354B">
            <w:pPr>
              <w:numPr>
                <w:ilvl w:val="0"/>
                <w:numId w:val="4"/>
              </w:numPr>
              <w:pPrChange w:id="11" w:author="Другой автор" w:date="2024-07-15T10:51:00Z">
                <w:pPr>
                  <w:numPr>
                    <w:numId w:val="1"/>
                  </w:numPr>
                  <w:tabs>
                    <w:tab w:val="left" w:pos="0"/>
                  </w:tabs>
                  <w:ind w:left="420" w:hanging="360"/>
                </w:pPr>
              </w:pPrChange>
            </w:pPr>
            <w:r>
              <w:rPr>
                <w:sz w:val="26"/>
                <w:szCs w:val="26"/>
              </w:rPr>
              <w:t>Наличие сертификата соответствия.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  <w:lang w:val="en-US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</w:t>
            </w:r>
            <w:r>
              <w:rPr>
                <w:sz w:val="26"/>
                <w:szCs w:val="26"/>
              </w:rPr>
              <w:t>дефектов: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соответствовать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7337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Ø 4,</w:t>
            </w: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L</w:t>
            </w:r>
            <w:r>
              <w:rPr>
                <w:sz w:val="26"/>
                <w:szCs w:val="26"/>
              </w:rPr>
              <w:t>=11,0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7337</w:t>
            </w: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0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110"/>
        <w:gridCol w:w="870"/>
        <w:gridCol w:w="1152"/>
        <w:gridCol w:w="234"/>
        <w:gridCol w:w="538"/>
        <w:gridCol w:w="1116"/>
        <w:gridCol w:w="402"/>
        <w:gridCol w:w="155"/>
        <w:gridCol w:w="83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177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 xml:space="preserve">Заклепка вытяжная, стандартный бортик 3,2х10 мм   арт. 01010003210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7337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1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Подразделения,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lastRenderedPageBreak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lastRenderedPageBreak/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1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1.Наличие сертификата соответствия.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</w:t>
            </w:r>
            <w:r>
              <w:rPr>
                <w:sz w:val="26"/>
                <w:szCs w:val="26"/>
              </w:rPr>
              <w:t>дефектов: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</w:t>
            </w:r>
            <w:r>
              <w:rPr>
                <w:sz w:val="26"/>
                <w:szCs w:val="26"/>
              </w:rPr>
              <w:t>Размерные характеристики изделий должны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соответствовать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7337: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Ø 3,2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  <w:lang w:val="en-US"/>
              </w:rPr>
              <w:t>L=1</w:t>
            </w:r>
            <w:r>
              <w:rPr>
                <w:sz w:val="26"/>
                <w:szCs w:val="26"/>
              </w:rPr>
              <w:t>0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7337</w:t>
            </w: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 xml:space="preserve">Перечень </w:t>
            </w:r>
            <w:r>
              <w:rPr>
                <w:szCs w:val="28"/>
              </w:rPr>
              <w:t>входного контроля</w:t>
            </w:r>
          </w:p>
        </w:tc>
        <w:tc>
          <w:tcPr>
            <w:tcW w:w="251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СТО </w:t>
      </w:r>
      <w:r>
        <w:t>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05"/>
        <w:gridCol w:w="50"/>
        <w:gridCol w:w="577"/>
        <w:gridCol w:w="498"/>
        <w:gridCol w:w="103"/>
        <w:gridCol w:w="341"/>
        <w:gridCol w:w="530"/>
        <w:gridCol w:w="450"/>
        <w:gridCol w:w="1152"/>
        <w:gridCol w:w="234"/>
        <w:gridCol w:w="538"/>
        <w:gridCol w:w="1116"/>
        <w:gridCol w:w="402"/>
        <w:gridCol w:w="155"/>
        <w:gridCol w:w="83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178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Рукав 40х51,5-1,6 ГОСТ 10362-2017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59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9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9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37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пузыри, отслоения;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складки;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2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должна быть маркировка, содержащая товарный знак, условное обозначение,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2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дату </w:t>
            </w:r>
            <w:r>
              <w:rPr>
                <w:sz w:val="26"/>
                <w:szCs w:val="26"/>
              </w:rPr>
              <w:t>изготовления.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19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Проверить маркировку.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ind w:left="60"/>
              <w:rPr>
                <w:sz w:val="26"/>
                <w:szCs w:val="26"/>
              </w:rPr>
            </w:pP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4. Размерные характеристики изделий должны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внутренний диаметр; (40 ±0,8)мм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наружный диаметр; (51,5 ±1,5)мм</w:t>
            </w: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10362-2017</w:t>
            </w: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499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09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530"/>
        <w:gridCol w:w="449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179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1Л 12-20-7Н ГОСТ 28191-89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60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 не должен  иметь коррозии;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должна быть маркировка, содержащая диаметр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или диапазон </w:t>
            </w:r>
            <w:r>
              <w:rPr>
                <w:sz w:val="26"/>
                <w:szCs w:val="26"/>
              </w:rPr>
              <w:t>диаметров.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диаметр; (12до 20)мм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28191-89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8"/>
        <w:gridCol w:w="190"/>
        <w:gridCol w:w="587"/>
        <w:gridCol w:w="577"/>
        <w:gridCol w:w="44"/>
        <w:gridCol w:w="1129"/>
        <w:gridCol w:w="151"/>
        <w:gridCol w:w="748"/>
        <w:gridCol w:w="425"/>
        <w:gridCol w:w="853"/>
        <w:gridCol w:w="91"/>
        <w:gridCol w:w="488"/>
        <w:gridCol w:w="496"/>
        <w:gridCol w:w="105"/>
        <w:gridCol w:w="341"/>
        <w:gridCol w:w="530"/>
        <w:gridCol w:w="449"/>
        <w:gridCol w:w="1153"/>
        <w:gridCol w:w="234"/>
        <w:gridCol w:w="538"/>
        <w:gridCol w:w="1115"/>
        <w:gridCol w:w="401"/>
        <w:gridCol w:w="296"/>
        <w:gridCol w:w="698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3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0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4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180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1Л 16-25-7Н ГОСТ 28191-89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3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60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8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0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8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0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 не должен  иметь коррозии;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1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должна быть маркировка, содержащая диаметр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1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или диапазон </w:t>
            </w:r>
            <w:r>
              <w:rPr>
                <w:sz w:val="26"/>
                <w:szCs w:val="26"/>
              </w:rPr>
              <w:t>диаметров.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2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соответствовать ГОСТ: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диаметр; (16 до 25)мм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28191-89</w:t>
            </w: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4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41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530"/>
        <w:gridCol w:w="450"/>
        <w:gridCol w:w="1152"/>
        <w:gridCol w:w="234"/>
        <w:gridCol w:w="538"/>
        <w:gridCol w:w="1116"/>
        <w:gridCol w:w="402"/>
        <w:gridCol w:w="155"/>
        <w:gridCol w:w="83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181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1Л 40-60-7Н ГОСТ 28191-89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59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49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</w:t>
            </w:r>
            <w:r>
              <w:rPr>
                <w:iCs/>
                <w:sz w:val="24"/>
                <w:szCs w:val="24"/>
              </w:rPr>
              <w:t>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9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</w:t>
            </w:r>
            <w:r>
              <w:rPr>
                <w:sz w:val="26"/>
                <w:szCs w:val="26"/>
              </w:rPr>
              <w:t>видимых дефектов: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 не должен  иметь коррозии;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1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lastRenderedPageBreak/>
              <w:t xml:space="preserve"> - должна быть маркировка, содержащая диаметр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1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или диапазон </w:t>
            </w:r>
            <w:r>
              <w:rPr>
                <w:sz w:val="26"/>
                <w:szCs w:val="26"/>
              </w:rPr>
              <w:t>диаметров.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2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диаметр; (40 до 60)мм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ГОСТ 28191-89</w:t>
            </w: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/>
    <w:p w:rsidR="00DA354B" w:rsidRDefault="00FA7BAA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DA354B" w:rsidRDefault="00FA7BAA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16161" w:type="dxa"/>
        <w:tblInd w:w="213" w:type="dxa"/>
        <w:tblLayout w:type="fixed"/>
        <w:tblLook w:val="0000"/>
      </w:tblPr>
      <w:tblGrid>
        <w:gridCol w:w="237"/>
        <w:gridCol w:w="606"/>
        <w:gridCol w:w="191"/>
        <w:gridCol w:w="586"/>
        <w:gridCol w:w="579"/>
        <w:gridCol w:w="42"/>
        <w:gridCol w:w="1131"/>
        <w:gridCol w:w="149"/>
        <w:gridCol w:w="748"/>
        <w:gridCol w:w="425"/>
        <w:gridCol w:w="855"/>
        <w:gridCol w:w="89"/>
        <w:gridCol w:w="488"/>
        <w:gridCol w:w="498"/>
        <w:gridCol w:w="103"/>
        <w:gridCol w:w="341"/>
        <w:gridCol w:w="110"/>
        <w:gridCol w:w="870"/>
        <w:gridCol w:w="1152"/>
        <w:gridCol w:w="234"/>
        <w:gridCol w:w="538"/>
        <w:gridCol w:w="1116"/>
        <w:gridCol w:w="402"/>
        <w:gridCol w:w="155"/>
        <w:gridCol w:w="839"/>
        <w:gridCol w:w="415"/>
        <w:gridCol w:w="1258"/>
        <w:gridCol w:w="140"/>
        <w:gridCol w:w="13"/>
        <w:gridCol w:w="781"/>
        <w:gridCol w:w="834"/>
        <w:gridCol w:w="236"/>
      </w:tblGrid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35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4866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670" w:type="dxa"/>
            <w:gridSpan w:val="9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 w:val="restart"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79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9092" w:type="dxa"/>
            <w:gridSpan w:val="16"/>
            <w:vMerge/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283"/>
        </w:trPr>
        <w:tc>
          <w:tcPr>
            <w:tcW w:w="943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i/>
                <w:iCs/>
                <w:sz w:val="22"/>
                <w:szCs w:val="22"/>
              </w:rPr>
              <w:t>Гарантийный срок хранени</w:t>
            </w:r>
            <w:proofErr w:type="gramStart"/>
            <w:r>
              <w:rPr>
                <w:i/>
                <w:iCs/>
                <w:sz w:val="22"/>
                <w:szCs w:val="22"/>
              </w:rPr>
              <w:t>я-</w:t>
            </w:r>
            <w:proofErr w:type="gramEnd"/>
            <w:r>
              <w:rPr>
                <w:i/>
                <w:iCs/>
                <w:sz w:val="22"/>
                <w:szCs w:val="22"/>
              </w:rPr>
              <w:t>.  Гарантийный срок 4 года</w:t>
            </w:r>
          </w:p>
        </w:tc>
        <w:tc>
          <w:tcPr>
            <w:tcW w:w="30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pStyle w:val="71"/>
              <w:snapToGrid w:val="0"/>
              <w:rPr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182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3"/>
        </w:trPr>
        <w:tc>
          <w:tcPr>
            <w:tcW w:w="1592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354B" w:rsidRDefault="00FA7BAA">
            <w:r>
              <w:rPr>
                <w:sz w:val="22"/>
                <w:szCs w:val="22"/>
              </w:rPr>
              <w:t xml:space="preserve">Срок хранения  до перепроверки продукции (для изделий </w:t>
            </w:r>
            <w:proofErr w:type="gramStart"/>
            <w:r>
              <w:rPr>
                <w:sz w:val="22"/>
                <w:szCs w:val="22"/>
              </w:rPr>
              <w:t>ВТ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2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pStyle w:val="Header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highlight w:val="green"/>
              </w:rPr>
              <w:t>Шпилька резьбовая М8х170 сталь А</w:t>
            </w:r>
            <w:proofErr w:type="gramStart"/>
            <w:r>
              <w:rPr>
                <w:iCs/>
                <w:sz w:val="24"/>
                <w:szCs w:val="24"/>
                <w:highlight w:val="green"/>
              </w:rPr>
              <w:t>2</w:t>
            </w:r>
            <w:proofErr w:type="gramEnd"/>
            <w:r>
              <w:rPr>
                <w:iCs/>
                <w:sz w:val="24"/>
                <w:szCs w:val="24"/>
                <w:highlight w:val="gree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iCs/>
                <w:sz w:val="24"/>
                <w:szCs w:val="24"/>
                <w:highlight w:val="gree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(или А4) </w:t>
            </w:r>
            <w:r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>
              <w:rPr>
                <w:iCs/>
                <w:sz w:val="24"/>
                <w:szCs w:val="24"/>
                <w:highlight w:val="green"/>
              </w:rPr>
              <w:t xml:space="preserve"> 975</w:t>
            </w:r>
          </w:p>
        </w:tc>
        <w:tc>
          <w:tcPr>
            <w:tcW w:w="162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60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284"/>
        </w:trPr>
        <w:tc>
          <w:tcPr>
            <w:tcW w:w="23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32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2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28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717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Состав контролируемых параметров продукции,</w:t>
            </w:r>
            <w:r>
              <w:rPr>
                <w:iCs/>
                <w:sz w:val="24"/>
                <w:szCs w:val="24"/>
              </w:rPr>
              <w:br/>
              <w:t>методы ее контроля</w:t>
            </w:r>
          </w:p>
        </w:tc>
        <w:tc>
          <w:tcPr>
            <w:tcW w:w="3910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1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  <w:t>Объем</w:t>
            </w:r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806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10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lastRenderedPageBreak/>
              <w:t>1.Соответствие сопроводительной документации.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19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rPr>
                <w:szCs w:val="28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5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2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2.Внешний вид на отсутствие</w:t>
            </w:r>
            <w:r>
              <w:rPr>
                <w:sz w:val="26"/>
                <w:szCs w:val="26"/>
              </w:rPr>
              <w:t xml:space="preserve"> видимых дефектов: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3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не допускаются механические повреждения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4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 иметь коррозии;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40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80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3. Размерные характеристики изделий должны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 xml:space="preserve">соответствовать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975: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367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ind w:left="60"/>
            </w:pPr>
            <w:r>
              <w:rPr>
                <w:sz w:val="26"/>
                <w:szCs w:val="26"/>
              </w:rPr>
              <w:t>- длина резьбы;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Таблица</w:t>
            </w: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Штангенциркуль с </w:t>
            </w:r>
            <w:proofErr w:type="gramStart"/>
            <w:r>
              <w:rPr>
                <w:sz w:val="26"/>
                <w:szCs w:val="26"/>
              </w:rPr>
              <w:t>цифровым</w:t>
            </w:r>
            <w:proofErr w:type="gramEnd"/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73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  <w:lang w:val="en-US"/>
              </w:rPr>
              <w:t>DIN 975</w:t>
            </w: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34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- длина.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4. </w:t>
            </w:r>
            <w:r>
              <w:rPr>
                <w:sz w:val="26"/>
                <w:szCs w:val="26"/>
              </w:rPr>
              <w:t>Проверка наружной резьбы.</w:t>
            </w: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val="225"/>
        </w:trPr>
        <w:tc>
          <w:tcPr>
            <w:tcW w:w="5638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4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1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FA7BAA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1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5" w:type="dxa"/>
          </w:tcPr>
          <w:p w:rsidR="00DA354B" w:rsidRDefault="00DA354B"/>
        </w:tc>
      </w:tr>
      <w:tr w:rsidR="00DA354B">
        <w:trPr>
          <w:cantSplit/>
          <w:trHeight w:hRule="exact" w:val="510"/>
        </w:trPr>
        <w:tc>
          <w:tcPr>
            <w:tcW w:w="843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A354B" w:rsidRDefault="00FA7BAA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1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DA354B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5" w:type="dxa"/>
          </w:tcPr>
          <w:p w:rsidR="00DA354B" w:rsidRDefault="00DA354B"/>
        </w:tc>
      </w:tr>
    </w:tbl>
    <w:p w:rsidR="00DA354B" w:rsidRDefault="00DA354B">
      <w:pPr>
        <w:sectPr w:rsidR="00DA354B">
          <w:pgSz w:w="16838" w:h="11906" w:orient="landscape"/>
          <w:pgMar w:top="568" w:right="454" w:bottom="181" w:left="284" w:header="0" w:footer="0" w:gutter="0"/>
          <w:cols w:space="720"/>
          <w:formProt w:val="0"/>
          <w:docGrid w:linePitch="360"/>
        </w:sectPr>
      </w:pPr>
    </w:p>
    <w:p w:rsidR="00DA354B" w:rsidRDefault="00DA354B">
      <w:pPr>
        <w:rPr>
          <w:sz w:val="8"/>
        </w:rPr>
      </w:pPr>
    </w:p>
    <w:p w:rsidR="00DA354B" w:rsidRDefault="00DA354B">
      <w:pPr>
        <w:rPr>
          <w:sz w:val="16"/>
        </w:rPr>
      </w:pPr>
    </w:p>
    <w:tbl>
      <w:tblPr>
        <w:tblW w:w="11483" w:type="dxa"/>
        <w:tblInd w:w="-284" w:type="dxa"/>
        <w:tblLayout w:type="fixed"/>
        <w:tblLook w:val="0000"/>
      </w:tblPr>
      <w:tblGrid>
        <w:gridCol w:w="1361"/>
        <w:gridCol w:w="682"/>
        <w:gridCol w:w="567"/>
        <w:gridCol w:w="1078"/>
        <w:gridCol w:w="1135"/>
        <w:gridCol w:w="453"/>
        <w:gridCol w:w="483"/>
        <w:gridCol w:w="537"/>
        <w:gridCol w:w="2043"/>
        <w:gridCol w:w="227"/>
        <w:gridCol w:w="594"/>
        <w:gridCol w:w="449"/>
        <w:gridCol w:w="992"/>
        <w:gridCol w:w="882"/>
      </w:tblGrid>
      <w:tr w:rsidR="00DA354B">
        <w:trPr>
          <w:cantSplit/>
          <w:trHeight w:hRule="exact" w:val="430"/>
        </w:trPr>
        <w:tc>
          <w:tcPr>
            <w:tcW w:w="1360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snapToGrid w:val="0"/>
              <w:rPr>
                <w:lang w:eastAsia="ru-RU"/>
              </w:rPr>
            </w:pPr>
            <w:ins w:id="12" w:author="Другой автор" w:date="2024-07-15T10:51:00Z">
              <w:r>
                <w:t>​</w:t>
              </w:r>
            </w:ins>
            <w:r w:rsidR="00DA354B">
              <w:pict/>
            </w:r>
            <w:r w:rsidR="00DA354B">
              <w:pict>
                <v:shape id="Text Box 3" o:spid="_x0000_s1028" type="#_x0000_m1029" style="position:absolute;margin-left:415.8pt;margin-top:-22.65pt;width:155.9pt;height:20.9pt;z-index:251658240;mso-wrap-style:square;mso-position-horizontal-relative:margin;mso-position-vertical-relative:text;v-text-anchor:top" coordsize="" o:allowincell="f" path="m,l-127,r,-127l,-127xe" fillcolor="white" stroked="f" strokecolor="#3465a4">
                  <v:fill color2="black" o:detectmouseclick="t" type="solid"/>
                  <v:stroke joinstyle="round" endcap="flat"/>
                  <w10:wrap anchorx="margin"/>
                </v:shape>
              </w:pict>
            </w:r>
            <w:r>
              <w:t>​</w:t>
            </w:r>
            <w:del w:id="13" w:author="Другой автор" w:date="2024-07-15T10:51:00Z">
              <w:r>
                <w:delText>​</w:delText>
              </w:r>
            </w:del>
            <w:r w:rsidR="00DA354B">
              <w:pict/>
            </w:r>
            <w:r w:rsidR="00DA354B">
              <w:pict>
                <v:shape id="_x0000_s1026" type="#_x0000_m1027" style="position:absolute;margin-left:415.8pt;margin-top:-22.65pt;width:155.9pt;height:20.9pt;z-index:251660288;mso-wrap-style:square;mso-position-horizontal-relative:margin;mso-position-vertical-relative:text;v-text-anchor:top" coordsize="" o:allowincell="f" path="m,l-127,r,-127l,-127xe" fillcolor="white" stroked="f" strokecolor="#3465a4">
                  <v:fill color2="black" o:detectmouseclick="t" type="solid"/>
                  <v:stroke joinstyle="round" endcap="flat"/>
                  <w10:wrap anchorx="margin"/>
                </v:shape>
              </w:pict>
            </w:r>
            <w:del w:id="14" w:author="Другой автор" w:date="2024-07-15T10:51:00Z">
              <w:r>
                <w:delText>​</w:delText>
              </w:r>
            </w:del>
          </w:p>
        </w:tc>
        <w:tc>
          <w:tcPr>
            <w:tcW w:w="3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pStyle w:val="Header"/>
              <w:snapToGrid w:val="0"/>
            </w:pPr>
          </w:p>
        </w:tc>
        <w:tc>
          <w:tcPr>
            <w:tcW w:w="3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jc w:val="center"/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t>183</w:t>
            </w: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43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3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pStyle w:val="Header"/>
              <w:tabs>
                <w:tab w:val="left" w:pos="708"/>
              </w:tabs>
              <w:jc w:val="center"/>
            </w:pP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354B" w:rsidRDefault="00FA7BAA">
            <w:pPr>
              <w:jc w:val="center"/>
            </w:pPr>
            <w:r>
              <w:t>К 03-2024</w:t>
            </w: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ind w:left="-84" w:right="-160"/>
              <w:rPr>
                <w:sz w:val="24"/>
                <w:szCs w:val="24"/>
              </w:rPr>
            </w:pPr>
          </w:p>
          <w:p w:rsidR="00DA354B" w:rsidRDefault="00FA7BAA">
            <w:pPr>
              <w:ind w:right="-1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Изм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DA354B" w:rsidRDefault="00DA354B">
            <w:pPr>
              <w:ind w:right="-160"/>
              <w:rPr>
                <w:sz w:val="24"/>
                <w:szCs w:val="24"/>
              </w:rPr>
            </w:pPr>
          </w:p>
        </w:tc>
        <w:tc>
          <w:tcPr>
            <w:tcW w:w="65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Номера листов (страниц)</w:t>
            </w:r>
          </w:p>
        </w:tc>
        <w:tc>
          <w:tcPr>
            <w:tcW w:w="10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Всего листов</w:t>
            </w:r>
          </w:p>
        </w:tc>
        <w:tc>
          <w:tcPr>
            <w:tcW w:w="18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документа</w:t>
            </w: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измененных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ind w:left="-140" w:right="-47"/>
              <w:jc w:val="center"/>
            </w:pPr>
            <w:proofErr w:type="gramStart"/>
            <w:r>
              <w:rPr>
                <w:sz w:val="24"/>
                <w:szCs w:val="24"/>
              </w:rPr>
              <w:t>замененных</w:t>
            </w:r>
            <w:proofErr w:type="gramEnd"/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новых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pPr>
              <w:jc w:val="center"/>
            </w:pPr>
            <w:r>
              <w:rPr>
                <w:sz w:val="24"/>
                <w:szCs w:val="24"/>
              </w:rPr>
              <w:t>аннулированных</w:t>
            </w:r>
          </w:p>
        </w:tc>
        <w:tc>
          <w:tcPr>
            <w:tcW w:w="10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87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3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</w:tr>
      <w:tr w:rsidR="00DA354B">
        <w:trPr>
          <w:cantSplit/>
          <w:trHeight w:hRule="exact" w:val="440"/>
        </w:trPr>
        <w:tc>
          <w:tcPr>
            <w:tcW w:w="136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</w:pPr>
          </w:p>
        </w:tc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FA7BAA">
            <w:r>
              <w:t xml:space="preserve">       ЛР</w:t>
            </w:r>
          </w:p>
        </w:tc>
        <w:tc>
          <w:tcPr>
            <w:tcW w:w="887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54B" w:rsidRDefault="00DA354B">
            <w:pPr>
              <w:snapToGrid w:val="0"/>
              <w:rPr>
                <w:szCs w:val="28"/>
              </w:rPr>
            </w:pPr>
          </w:p>
        </w:tc>
      </w:tr>
    </w:tbl>
    <w:p w:rsidR="00DA354B" w:rsidRDefault="00DA354B">
      <w:pPr>
        <w:pBdr>
          <w:left w:val="single" w:sz="4" w:space="4" w:color="000000"/>
        </w:pBdr>
      </w:pPr>
    </w:p>
    <w:sectPr w:rsidR="00DA354B" w:rsidSect="00DA354B">
      <w:pgSz w:w="11906" w:h="16838"/>
      <w:pgMar w:top="426" w:right="374" w:bottom="284" w:left="397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A (plotter)">
    <w:altName w:val="GOST type A (plotter)"/>
    <w:panose1 w:val="00000000000000000000"/>
    <w:charset w:val="FF"/>
    <w:family w:val="moder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445CD"/>
    <w:multiLevelType w:val="multilevel"/>
    <w:tmpl w:val="36721F8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25A66B6"/>
    <w:multiLevelType w:val="multilevel"/>
    <w:tmpl w:val="05E6B7B0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99C4936"/>
    <w:multiLevelType w:val="multilevel"/>
    <w:tmpl w:val="A0A46580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AEC1058"/>
    <w:multiLevelType w:val="multilevel"/>
    <w:tmpl w:val="75082938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EC57172"/>
    <w:multiLevelType w:val="multilevel"/>
    <w:tmpl w:val="082AB5E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0EC15D0"/>
    <w:multiLevelType w:val="multilevel"/>
    <w:tmpl w:val="0960F7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embedSystemFonts/>
  <w:proofState w:spelling="clean" w:grammar="clean"/>
  <w:defaultTabStop w:val="709"/>
  <w:autoHyphenation/>
  <w:characterSpacingControl w:val="doNotCompress"/>
  <w:compat/>
  <w:rsids>
    <w:rsidRoot w:val="00DA354B"/>
    <w:rsid w:val="00DA354B"/>
    <w:rsid w:val="00FA7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 w:qFormat="1"/>
    <w:lsdException w:name="caption" w:semiHidden="0" w:uiPriority="0" w:unhideWhenUsed="0" w:qFormat="1"/>
    <w:lsdException w:name="endnote text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 w:qFormat="1"/>
    <w:lsdException w:name="Table Grid" w:semiHidden="0" w:uiPriority="3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54B"/>
    <w:rPr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DA354B"/>
    <w:pPr>
      <w:keepNext/>
      <w:numPr>
        <w:numId w:val="3"/>
      </w:numPr>
      <w:outlineLvl w:val="0"/>
    </w:pPr>
    <w:rPr>
      <w:sz w:val="32"/>
      <w:szCs w:val="32"/>
    </w:rPr>
  </w:style>
  <w:style w:type="character" w:customStyle="1" w:styleId="WW8Num1z0">
    <w:name w:val="WW8Num1z0"/>
    <w:qFormat/>
    <w:rsid w:val="00DA354B"/>
  </w:style>
  <w:style w:type="character" w:customStyle="1" w:styleId="WW8Num2z0">
    <w:name w:val="WW8Num2z0"/>
    <w:qFormat/>
    <w:rsid w:val="00DA354B"/>
  </w:style>
  <w:style w:type="character" w:customStyle="1" w:styleId="WW8Num3z0">
    <w:name w:val="WW8Num3z0"/>
    <w:qFormat/>
    <w:rsid w:val="00DA354B"/>
  </w:style>
  <w:style w:type="character" w:customStyle="1" w:styleId="1">
    <w:name w:val="Основной шрифт абзаца1"/>
    <w:qFormat/>
    <w:rsid w:val="00DA354B"/>
  </w:style>
  <w:style w:type="character" w:styleId="a3">
    <w:name w:val="Placeholder Text"/>
    <w:basedOn w:val="1"/>
    <w:qFormat/>
    <w:rsid w:val="00DA354B"/>
    <w:rPr>
      <w:color w:val="808080"/>
    </w:rPr>
  </w:style>
  <w:style w:type="character" w:customStyle="1" w:styleId="a4">
    <w:name w:val="Текст выноски Знак"/>
    <w:basedOn w:val="1"/>
    <w:qFormat/>
    <w:rsid w:val="00DA354B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basedOn w:val="1"/>
    <w:qFormat/>
    <w:rsid w:val="00DA354B"/>
    <w:rPr>
      <w:sz w:val="28"/>
    </w:rPr>
  </w:style>
  <w:style w:type="character" w:customStyle="1" w:styleId="a6">
    <w:name w:val="Верхний колонтитул Знак"/>
    <w:basedOn w:val="1"/>
    <w:qFormat/>
    <w:rsid w:val="00DA354B"/>
    <w:rPr>
      <w:sz w:val="28"/>
    </w:rPr>
  </w:style>
  <w:style w:type="character" w:customStyle="1" w:styleId="a7">
    <w:name w:val="Текст концевой сноски Знак"/>
    <w:basedOn w:val="1"/>
    <w:qFormat/>
    <w:rsid w:val="00DA354B"/>
  </w:style>
  <w:style w:type="character" w:customStyle="1" w:styleId="a8">
    <w:name w:val="Символ концевой сноски"/>
    <w:basedOn w:val="1"/>
    <w:qFormat/>
    <w:rsid w:val="00DA354B"/>
    <w:rPr>
      <w:vertAlign w:val="superscript"/>
    </w:rPr>
  </w:style>
  <w:style w:type="character" w:customStyle="1" w:styleId="LineNumber">
    <w:name w:val="Line Number"/>
    <w:rsid w:val="00DA354B"/>
  </w:style>
  <w:style w:type="paragraph" w:customStyle="1" w:styleId="a9">
    <w:name w:val="Заголовок"/>
    <w:basedOn w:val="a"/>
    <w:next w:val="aa"/>
    <w:qFormat/>
    <w:rsid w:val="00DA354B"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a">
    <w:name w:val="Body Text"/>
    <w:basedOn w:val="a"/>
    <w:rsid w:val="00DA354B"/>
    <w:pPr>
      <w:spacing w:after="140" w:line="276" w:lineRule="auto"/>
    </w:pPr>
  </w:style>
  <w:style w:type="paragraph" w:styleId="ab">
    <w:name w:val="List"/>
    <w:basedOn w:val="aa"/>
    <w:rsid w:val="00DA354B"/>
    <w:rPr>
      <w:rFonts w:cs="Arial Unicode MS"/>
    </w:rPr>
  </w:style>
  <w:style w:type="paragraph" w:customStyle="1" w:styleId="Caption">
    <w:name w:val="Caption"/>
    <w:basedOn w:val="a"/>
    <w:qFormat/>
    <w:rsid w:val="00DA354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rsid w:val="00DA354B"/>
    <w:pPr>
      <w:suppressLineNumbers/>
    </w:pPr>
    <w:rPr>
      <w:rFonts w:cs="Arial"/>
    </w:rPr>
  </w:style>
  <w:style w:type="paragraph" w:customStyle="1" w:styleId="71">
    <w:name w:val="Заголовок 71"/>
    <w:basedOn w:val="a"/>
    <w:next w:val="a"/>
    <w:qFormat/>
    <w:rsid w:val="00DA354B"/>
    <w:pPr>
      <w:keepNext/>
      <w:jc w:val="center"/>
      <w:textAlignment w:val="baseline"/>
      <w:outlineLvl w:val="6"/>
    </w:pPr>
    <w:rPr>
      <w:kern w:val="2"/>
      <w:sz w:val="36"/>
    </w:rPr>
  </w:style>
  <w:style w:type="paragraph" w:customStyle="1" w:styleId="81">
    <w:name w:val="Заголовок 81"/>
    <w:basedOn w:val="a"/>
    <w:next w:val="a"/>
    <w:qFormat/>
    <w:rsid w:val="00DA354B"/>
    <w:pPr>
      <w:keepNext/>
      <w:textAlignment w:val="baseline"/>
      <w:outlineLvl w:val="7"/>
    </w:pPr>
    <w:rPr>
      <w:kern w:val="2"/>
      <w:sz w:val="36"/>
    </w:rPr>
  </w:style>
  <w:style w:type="paragraph" w:customStyle="1" w:styleId="caption1">
    <w:name w:val="caption1"/>
    <w:basedOn w:val="a"/>
    <w:qFormat/>
    <w:rsid w:val="00DA354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aption11">
    <w:name w:val="caption11"/>
    <w:basedOn w:val="a"/>
    <w:qFormat/>
    <w:rsid w:val="00DA354B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10">
    <w:name w:val="Указатель1"/>
    <w:basedOn w:val="a"/>
    <w:qFormat/>
    <w:rsid w:val="00DA354B"/>
    <w:pPr>
      <w:suppressLineNumbers/>
    </w:pPr>
    <w:rPr>
      <w:rFonts w:cs="Arial Unicode MS"/>
    </w:rPr>
  </w:style>
  <w:style w:type="paragraph" w:customStyle="1" w:styleId="ad">
    <w:name w:val="Колонтитул"/>
    <w:basedOn w:val="a"/>
    <w:qFormat/>
    <w:rsid w:val="00DA354B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a"/>
    <w:rsid w:val="00DA354B"/>
  </w:style>
  <w:style w:type="paragraph" w:customStyle="1" w:styleId="ae">
    <w:name w:val="#Штамп центр"/>
    <w:qFormat/>
    <w:rsid w:val="00DA354B"/>
    <w:pPr>
      <w:jc w:val="center"/>
    </w:pPr>
    <w:rPr>
      <w:rFonts w:ascii="Arial Narrow" w:hAnsi="Arial Narrow" w:cs="Arial"/>
      <w:sz w:val="18"/>
      <w:lang w:eastAsia="zh-CN"/>
    </w:rPr>
  </w:style>
  <w:style w:type="paragraph" w:customStyle="1" w:styleId="af">
    <w:name w:val="#Загол ЛР"/>
    <w:qFormat/>
    <w:rsid w:val="00DA354B"/>
    <w:pPr>
      <w:spacing w:before="240" w:after="240"/>
      <w:jc w:val="center"/>
    </w:pPr>
    <w:rPr>
      <w:rFonts w:ascii="Arial" w:hAnsi="Arial" w:cs="Arial"/>
      <w:spacing w:val="20"/>
      <w:lang w:eastAsia="zh-CN"/>
    </w:rPr>
  </w:style>
  <w:style w:type="paragraph" w:customStyle="1" w:styleId="af0">
    <w:name w:val="#бок штамп"/>
    <w:qFormat/>
    <w:rsid w:val="00DA354B"/>
    <w:pPr>
      <w:jc w:val="center"/>
    </w:pPr>
    <w:rPr>
      <w:rFonts w:ascii="Arial" w:hAnsi="Arial" w:cs="Arial"/>
      <w:lang w:val="en-US" w:eastAsia="zh-CN"/>
    </w:rPr>
  </w:style>
  <w:style w:type="paragraph" w:customStyle="1" w:styleId="af1">
    <w:name w:val="#штамп (№дец)"/>
    <w:qFormat/>
    <w:rsid w:val="00DA354B"/>
    <w:pPr>
      <w:spacing w:before="240"/>
      <w:jc w:val="center"/>
    </w:pPr>
    <w:rPr>
      <w:rFonts w:ascii="Arial" w:hAnsi="Arial" w:cs="Arial"/>
      <w:sz w:val="28"/>
      <w:lang w:val="en-US" w:eastAsia="zh-CN"/>
    </w:rPr>
  </w:style>
  <w:style w:type="paragraph" w:customStyle="1" w:styleId="af2">
    <w:name w:val="#шт № стр"/>
    <w:qFormat/>
    <w:rsid w:val="00DA354B"/>
    <w:pPr>
      <w:jc w:val="center"/>
    </w:pPr>
    <w:rPr>
      <w:rFonts w:ascii="Arial" w:hAnsi="Arial" w:cs="Arial"/>
      <w:sz w:val="24"/>
      <w:szCs w:val="24"/>
      <w:lang w:val="en-US" w:eastAsia="zh-CN"/>
    </w:rPr>
  </w:style>
  <w:style w:type="paragraph" w:styleId="af3">
    <w:name w:val="Balloon Text"/>
    <w:basedOn w:val="a"/>
    <w:qFormat/>
    <w:rsid w:val="00DA354B"/>
    <w:rPr>
      <w:rFonts w:ascii="Tahoma" w:hAnsi="Tahoma" w:cs="Tahoma"/>
      <w:sz w:val="16"/>
      <w:szCs w:val="16"/>
    </w:rPr>
  </w:style>
  <w:style w:type="paragraph" w:customStyle="1" w:styleId="Footer">
    <w:name w:val="Footer"/>
    <w:basedOn w:val="a"/>
    <w:rsid w:val="00DA354B"/>
    <w:pPr>
      <w:tabs>
        <w:tab w:val="center" w:pos="4677"/>
        <w:tab w:val="right" w:pos="9355"/>
      </w:tabs>
    </w:pPr>
  </w:style>
  <w:style w:type="paragraph" w:customStyle="1" w:styleId="EndnoteText">
    <w:name w:val="Endnote Text"/>
    <w:basedOn w:val="a"/>
    <w:rsid w:val="00DA354B"/>
    <w:rPr>
      <w:sz w:val="20"/>
    </w:rPr>
  </w:style>
  <w:style w:type="paragraph" w:customStyle="1" w:styleId="af4">
    <w:name w:val="Содержимое таблицы"/>
    <w:basedOn w:val="a"/>
    <w:qFormat/>
    <w:rsid w:val="00DA354B"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rsid w:val="00DA354B"/>
    <w:pPr>
      <w:jc w:val="center"/>
    </w:pPr>
    <w:rPr>
      <w:b/>
      <w:bCs/>
    </w:rPr>
  </w:style>
  <w:style w:type="paragraph" w:customStyle="1" w:styleId="af6">
    <w:name w:val="Содержимое врезки"/>
    <w:basedOn w:val="a"/>
    <w:qFormat/>
    <w:rsid w:val="00DA354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207</Pages>
  <Words>45545</Words>
  <Characters>259607</Characters>
  <Application>Microsoft Office Word</Application>
  <DocSecurity>0</DocSecurity>
  <Lines>2163</Lines>
  <Paragraphs>609</Paragraphs>
  <ScaleCrop>false</ScaleCrop>
  <Company/>
  <LinksUpToDate>false</LinksUpToDate>
  <CharactersWithSpaces>304543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</dc:title>
  <dc:subject/>
  <dc:creator>name</dc:creator>
  <dc:description/>
  <cp:lastModifiedBy>WS0199</cp:lastModifiedBy>
  <cp:revision>8</cp:revision>
  <cp:lastPrinted>2024-07-02T11:19:00Z</cp:lastPrinted>
  <dcterms:created xsi:type="dcterms:W3CDTF">2024-07-12T13:17:00Z</dcterms:created>
  <dcterms:modified xsi:type="dcterms:W3CDTF">2024-07-15T11:37:00Z</dcterms:modified>
  <dc:language>ru-RU</dc:language>
</cp:coreProperties>
</file>